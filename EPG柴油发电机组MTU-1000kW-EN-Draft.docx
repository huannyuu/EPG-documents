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4876" w:type="pc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117"/>
        <w:gridCol w:w="3546"/>
        <w:gridCol w:w="3543"/>
      </w:tblGrid>
      <w:tr w:rsidR="00FB3B84" w14:paraId="75B7D0F3" w14:textId="77777777" w:rsidTr="009F164E">
        <w:trPr>
          <w:trHeight w:val="624"/>
        </w:trPr>
        <w:tc>
          <w:tcPr>
            <w:tcW w:w="10197" w:type="dxa"/>
            <w:gridSpan w:val="3"/>
            <w:shd w:val="clear" w:color="auto" w:fill="0070C0"/>
            <w:vAlign w:val="center"/>
          </w:tcPr>
          <w:p w14:paraId="732BE331" w14:textId="27C672C6" w:rsidR="00FB3B84" w:rsidRPr="00BF4242" w:rsidRDefault="008A3ADB" w:rsidP="00FB3B84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BF4242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Diesel Generator Set</w:t>
            </w:r>
          </w:p>
        </w:tc>
      </w:tr>
      <w:tr w:rsidR="00FB3B84" w14:paraId="46364F34" w14:textId="77777777" w:rsidTr="009F164E">
        <w:trPr>
          <w:trHeight w:val="6082"/>
        </w:trPr>
        <w:tc>
          <w:tcPr>
            <w:tcW w:w="10197" w:type="dxa"/>
            <w:gridSpan w:val="3"/>
            <w:vAlign w:val="center"/>
          </w:tcPr>
          <w:p w14:paraId="2A597DA8" w14:textId="268E3632" w:rsidR="00FB3B84" w:rsidRPr="00316E72" w:rsidRDefault="00FB3B84" w:rsidP="00316E72">
            <w:pPr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4809839A" wp14:editId="625D9DDA">
                  <wp:extent cx="6398895" cy="3688080"/>
                  <wp:effectExtent l="0" t="0" r="1905" b="7620"/>
                  <wp:docPr id="1" name="图片 1" descr="电子仪器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仪器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139"/>
                          <a:stretch/>
                        </pic:blipFill>
                        <pic:spPr bwMode="auto">
                          <a:xfrm>
                            <a:off x="0" y="0"/>
                            <a:ext cx="6431961" cy="3707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5D3" w:rsidRPr="00EF400C" w14:paraId="7CDC8988" w14:textId="77777777" w:rsidTr="009F164E">
        <w:trPr>
          <w:trHeight w:val="158"/>
        </w:trPr>
        <w:tc>
          <w:tcPr>
            <w:tcW w:w="3114" w:type="dxa"/>
          </w:tcPr>
          <w:p w14:paraId="49647F63" w14:textId="71FC6664" w:rsidR="001175D3" w:rsidRPr="00B4226E" w:rsidRDefault="00FD3CE6" w:rsidP="00EF400C">
            <w:pPr>
              <w:widowControl/>
              <w:snapToGrid w:val="0"/>
              <w:spacing w:line="300" w:lineRule="exact"/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</w:pPr>
            <w:ins w:id="0" w:author="Yuh" w:date="2024-10-09T11:29:00Z" w16du:dateUtc="2024-10-09T03:29:00Z">
              <w:r>
                <w:rPr>
                  <w:rFonts w:ascii="微软雅黑" w:eastAsia="微软雅黑" w:hAnsi="微软雅黑" w:cs="Times New Roman" w:hint="eastAsia"/>
                  <w:b/>
                  <w:sz w:val="18"/>
                  <w:szCs w:val="18"/>
                </w:rPr>
                <w:t>Economic</w:t>
              </w:r>
            </w:ins>
          </w:p>
        </w:tc>
        <w:tc>
          <w:tcPr>
            <w:tcW w:w="3543" w:type="dxa"/>
          </w:tcPr>
          <w:p w14:paraId="2F77CF6F" w14:textId="77777777" w:rsidR="001175D3" w:rsidRPr="00B4226E" w:rsidRDefault="001175D3" w:rsidP="00B4226E">
            <w:pPr>
              <w:widowControl/>
              <w:snapToGrid w:val="0"/>
              <w:spacing w:line="300" w:lineRule="exact"/>
              <w:ind w:leftChars="300" w:left="630"/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</w:pPr>
          </w:p>
        </w:tc>
        <w:tc>
          <w:tcPr>
            <w:tcW w:w="3540" w:type="dxa"/>
          </w:tcPr>
          <w:p w14:paraId="225DA054" w14:textId="77777777" w:rsidR="001175D3" w:rsidRPr="00B4226E" w:rsidRDefault="001175D3" w:rsidP="00B4226E">
            <w:pPr>
              <w:widowControl/>
              <w:snapToGrid w:val="0"/>
              <w:spacing w:line="300" w:lineRule="exact"/>
              <w:ind w:leftChars="300" w:left="630"/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</w:pPr>
          </w:p>
        </w:tc>
      </w:tr>
      <w:tr w:rsidR="00EF400C" w:rsidRPr="001203F3" w14:paraId="7943F4AA" w14:textId="77777777" w:rsidTr="009F164E">
        <w:trPr>
          <w:trHeight w:val="4174"/>
        </w:trPr>
        <w:tc>
          <w:tcPr>
            <w:tcW w:w="3114" w:type="dxa"/>
          </w:tcPr>
          <w:p w14:paraId="4398A3D1" w14:textId="380BB942" w:rsidR="00EF400C" w:rsidRPr="001203F3" w:rsidRDefault="008A3ADB" w:rsidP="001C6460">
            <w:pPr>
              <w:widowControl/>
              <w:snapToGrid w:val="0"/>
              <w:spacing w:line="240" w:lineRule="exact"/>
              <w:jc w:val="left"/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Benefits</w:t>
            </w:r>
          </w:p>
          <w:p w14:paraId="5BD3B71F" w14:textId="0094AF79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Low fuel consumption</w:t>
            </w:r>
          </w:p>
          <w:p w14:paraId="5F0E8DC1" w14:textId="231D364D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Optimized system integration ability</w:t>
            </w:r>
          </w:p>
          <w:p w14:paraId="5DF8890D" w14:textId="1351711C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High reliability and availability of power</w:t>
            </w:r>
          </w:p>
          <w:p w14:paraId="5BF818B9" w14:textId="1DADF9B1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Long maintenance intervals</w:t>
            </w:r>
          </w:p>
          <w:p w14:paraId="7D725724" w14:textId="08E5648E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Optimized ratio between size and power</w:t>
            </w:r>
          </w:p>
          <w:p w14:paraId="4EAE95ED" w14:textId="63E13600" w:rsidR="00EF400C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Wide operating range without derating</w:t>
            </w:r>
          </w:p>
          <w:p w14:paraId="0560586E" w14:textId="77777777" w:rsidR="000846C0" w:rsidRPr="001203F3" w:rsidRDefault="000846C0" w:rsidP="001C6460">
            <w:pPr>
              <w:widowControl/>
              <w:snapToGrid w:val="0"/>
              <w:spacing w:line="240" w:lineRule="exact"/>
              <w:jc w:val="left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</w:p>
          <w:p w14:paraId="6DB1DD31" w14:textId="607BC5A2" w:rsidR="000846C0" w:rsidRPr="001203F3" w:rsidRDefault="008A3ADB" w:rsidP="001C6460">
            <w:pPr>
              <w:widowControl/>
              <w:snapToGrid w:val="0"/>
              <w:spacing w:line="240" w:lineRule="exact"/>
              <w:jc w:val="left"/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Support</w:t>
            </w:r>
          </w:p>
          <w:p w14:paraId="5A587902" w14:textId="11AA5E4A" w:rsidR="000846C0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>Global product support offered</w:t>
            </w:r>
          </w:p>
          <w:p w14:paraId="2EF39A3C" w14:textId="77777777" w:rsidR="000846C0" w:rsidRPr="001203F3" w:rsidRDefault="000846C0" w:rsidP="001C6460">
            <w:pPr>
              <w:widowControl/>
              <w:snapToGrid w:val="0"/>
              <w:spacing w:line="240" w:lineRule="exact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</w:p>
          <w:p w14:paraId="61DB69A8" w14:textId="5006FD2D" w:rsidR="000846C0" w:rsidRPr="001203F3" w:rsidRDefault="008A3ADB" w:rsidP="001C6460">
            <w:pPr>
              <w:widowControl/>
              <w:snapToGrid w:val="0"/>
              <w:spacing w:line="240" w:lineRule="exact"/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Standards</w:t>
            </w:r>
          </w:p>
          <w:p w14:paraId="35F5F934" w14:textId="50E83E95" w:rsidR="008A3ADB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Engine-generator set is designed and manufactured in</w:t>
            </w: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 xml:space="preserve"> </w:t>
            </w: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facilities certified to standards ISO 2008:9001 and</w:t>
            </w: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 xml:space="preserve"> </w:t>
            </w: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ISO 2004:14001</w:t>
            </w:r>
          </w:p>
          <w:p w14:paraId="38661D1A" w14:textId="63426545" w:rsidR="008A3ADB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Generator set complies to G3 according to ISO 8528</w:t>
            </w:r>
          </w:p>
          <w:p w14:paraId="3AE36CC7" w14:textId="43F68489" w:rsidR="008A3ADB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Generator meets NEMA MG1, BS5000, ISO, DIN EN and</w:t>
            </w: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 xml:space="preserve"> </w:t>
            </w: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IEC standards</w:t>
            </w:r>
          </w:p>
          <w:p w14:paraId="3A4EA815" w14:textId="4452A055" w:rsidR="008A3ADB" w:rsidRPr="001203F3" w:rsidRDefault="008A3ADB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="170" w:firstLineChars="0" w:hanging="170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NFPA 110</w:t>
            </w:r>
          </w:p>
        </w:tc>
        <w:tc>
          <w:tcPr>
            <w:tcW w:w="3543" w:type="dxa"/>
          </w:tcPr>
          <w:p w14:paraId="079589C8" w14:textId="1CDB030B" w:rsidR="00121522" w:rsidRPr="001203F3" w:rsidRDefault="008A3ADB" w:rsidP="001C6460">
            <w:pPr>
              <w:widowControl/>
              <w:snapToGrid w:val="0"/>
              <w:spacing w:line="240" w:lineRule="exact"/>
              <w:ind w:leftChars="300" w:left="630"/>
              <w:jc w:val="left"/>
              <w:rPr>
                <w:rFonts w:ascii="微软雅黑" w:eastAsia="微软雅黑" w:hAnsi="微软雅黑" w:cs="Times New Roman" w:hint="eastAsia"/>
                <w:bCs/>
                <w:color w:val="0070C0"/>
                <w:szCs w:val="21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Power rating</w:t>
            </w:r>
            <w:r w:rsidR="00121522" w:rsidRPr="001203F3">
              <w:rPr>
                <w:rFonts w:ascii="微软雅黑" w:eastAsia="微软雅黑" w:hAnsi="微软雅黑" w:cs="Times New Roman"/>
                <w:bCs/>
                <w:color w:val="0070C0"/>
                <w:sz w:val="18"/>
                <w:szCs w:val="18"/>
              </w:rPr>
              <w:t xml:space="preserve"> </w:t>
            </w:r>
          </w:p>
          <w:p w14:paraId="7EE25D7A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System rating: 1250 kVA</w:t>
            </w:r>
          </w:p>
          <w:p w14:paraId="21CAA908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Accepts rated load in one step per NFPA 110</w:t>
            </w:r>
          </w:p>
          <w:p w14:paraId="65D5EC8A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Generator set complies to G3 according to ISO 8528-5</w:t>
            </w:r>
          </w:p>
          <w:p w14:paraId="52C6EED5" w14:textId="602AD262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Generator set exceeds load steps according to ISO 8528-5</w:t>
            </w:r>
          </w:p>
          <w:p w14:paraId="6B9E6EA5" w14:textId="77777777" w:rsidR="00B4226E" w:rsidRPr="001203F3" w:rsidRDefault="00B4226E" w:rsidP="001C6460">
            <w:pPr>
              <w:widowControl/>
              <w:snapToGrid w:val="0"/>
              <w:spacing w:line="240" w:lineRule="exact"/>
              <w:ind w:leftChars="300" w:left="63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</w:p>
          <w:p w14:paraId="4E144E39" w14:textId="711AE98B" w:rsidR="00121522" w:rsidRPr="001203F3" w:rsidRDefault="008A3ADB" w:rsidP="001C6460">
            <w:pPr>
              <w:widowControl/>
              <w:snapToGrid w:val="0"/>
              <w:spacing w:line="240" w:lineRule="exact"/>
              <w:ind w:leftChars="300" w:left="630"/>
              <w:jc w:val="left"/>
              <w:rPr>
                <w:rFonts w:ascii="微软雅黑" w:eastAsia="微软雅黑" w:hAnsi="微软雅黑" w:cs="Times New Roman" w:hint="eastAsia"/>
                <w:bCs/>
                <w:color w:val="0070C0"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Performance assurance certification</w:t>
            </w:r>
            <w:r w:rsidR="00B4226E"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 xml:space="preserve"> (PAC)</w:t>
            </w:r>
            <w:r w:rsidR="00B4226E"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5"/>
                <w:szCs w:val="15"/>
              </w:rPr>
              <w:t xml:space="preserve"> </w:t>
            </w:r>
          </w:p>
          <w:p w14:paraId="02BD9DA1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Engine-generator set tested to ISO 8528-5 for transient response</w:t>
            </w:r>
          </w:p>
          <w:p w14:paraId="1049FF94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100% load factor for continuous power applications</w:t>
            </w:r>
          </w:p>
          <w:p w14:paraId="7AC1623F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Verified product design, quality and performance integrity</w:t>
            </w:r>
          </w:p>
          <w:p w14:paraId="7E3C9EAC" w14:textId="666CE606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jc w:val="left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All engine systems are prototype and factory tested</w:t>
            </w:r>
          </w:p>
        </w:tc>
        <w:tc>
          <w:tcPr>
            <w:tcW w:w="3540" w:type="dxa"/>
          </w:tcPr>
          <w:p w14:paraId="6F55CE39" w14:textId="61F33AB4" w:rsidR="00121522" w:rsidRPr="001203F3" w:rsidRDefault="00121522" w:rsidP="001C6460">
            <w:pPr>
              <w:widowControl/>
              <w:snapToGrid w:val="0"/>
              <w:spacing w:line="24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Complete range of accessories available</w:t>
            </w:r>
          </w:p>
          <w:p w14:paraId="409E71E2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Control panel</w:t>
            </w:r>
          </w:p>
          <w:p w14:paraId="2EFED313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Power panel</w:t>
            </w:r>
          </w:p>
          <w:p w14:paraId="50CAE71F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Fuel system</w:t>
            </w:r>
          </w:p>
          <w:p w14:paraId="10B8DE46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Fuel connections with shut-off valve mounted to base frame</w:t>
            </w:r>
          </w:p>
          <w:p w14:paraId="2AF2C0F8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Starting/charging system</w:t>
            </w:r>
          </w:p>
          <w:p w14:paraId="10B63419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Exhaust system</w:t>
            </w:r>
          </w:p>
          <w:p w14:paraId="129F3C1D" w14:textId="77777777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Mechanical radiator</w:t>
            </w:r>
          </w:p>
          <w:p w14:paraId="4987BEC9" w14:textId="31728D30" w:rsidR="00121522" w:rsidRPr="001203F3" w:rsidRDefault="00121522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Oversized voltage alternators</w:t>
            </w:r>
          </w:p>
          <w:p w14:paraId="324D0B14" w14:textId="77777777" w:rsidR="00B4226E" w:rsidRPr="001203F3" w:rsidRDefault="00B4226E" w:rsidP="001C6460">
            <w:pPr>
              <w:widowControl/>
              <w:snapToGrid w:val="0"/>
              <w:spacing w:line="24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</w:p>
          <w:p w14:paraId="41CBA322" w14:textId="23EA0AE9" w:rsidR="009F164E" w:rsidRPr="001203F3" w:rsidRDefault="00121522" w:rsidP="001C6460">
            <w:pPr>
              <w:widowControl/>
              <w:snapToGrid w:val="0"/>
              <w:spacing w:line="24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Emissions</w:t>
            </w:r>
            <w:r w:rsidR="00B4226E"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 xml:space="preserve"> </w:t>
            </w:r>
          </w:p>
          <w:p w14:paraId="3F0AF9E4" w14:textId="77777777" w:rsidR="009F164E" w:rsidRPr="001203F3" w:rsidRDefault="009F164E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Fuel consumption optimized</w:t>
            </w:r>
          </w:p>
          <w:p w14:paraId="51ABF34C" w14:textId="6E3682A9" w:rsidR="009F164E" w:rsidRPr="001203F3" w:rsidRDefault="009F164E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TA-Luft, Tier 2 compliant and NEA (ORDE) optimization</w:t>
            </w:r>
            <w:r w:rsidRPr="001203F3"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  <w:t xml:space="preserve"> </w:t>
            </w: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optionally available</w:t>
            </w:r>
          </w:p>
          <w:p w14:paraId="2623C2B2" w14:textId="77777777" w:rsidR="00B4226E" w:rsidRPr="001203F3" w:rsidRDefault="00B4226E" w:rsidP="001C6460">
            <w:pPr>
              <w:widowControl/>
              <w:snapToGrid w:val="0"/>
              <w:spacing w:line="24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</w:p>
          <w:p w14:paraId="7610FE03" w14:textId="4FB03F95" w:rsidR="00B4226E" w:rsidRPr="001203F3" w:rsidRDefault="009F164E" w:rsidP="001C6460">
            <w:pPr>
              <w:widowControl/>
              <w:snapToGrid w:val="0"/>
              <w:spacing w:line="24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szCs w:val="21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Certifications</w:t>
            </w:r>
            <w:r w:rsidR="00B4226E" w:rsidRPr="001203F3">
              <w:rPr>
                <w:rFonts w:ascii="微软雅黑" w:eastAsia="微软雅黑" w:hAnsi="微软雅黑" w:cs="Times New Roman" w:hint="eastAsia"/>
                <w:bCs/>
                <w:szCs w:val="21"/>
              </w:rPr>
              <w:t xml:space="preserve"> </w:t>
            </w:r>
          </w:p>
          <w:p w14:paraId="6CB80A5D" w14:textId="2A687555" w:rsidR="009F164E" w:rsidRPr="001203F3" w:rsidRDefault="009F164E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CE certification option</w:t>
            </w:r>
          </w:p>
          <w:p w14:paraId="62A55394" w14:textId="4EB90101" w:rsidR="009F164E" w:rsidRPr="001203F3" w:rsidRDefault="009F164E" w:rsidP="001C6460">
            <w:pPr>
              <w:pStyle w:val="a6"/>
              <w:widowControl/>
              <w:numPr>
                <w:ilvl w:val="0"/>
                <w:numId w:val="7"/>
              </w:numPr>
              <w:snapToGrid w:val="0"/>
              <w:spacing w:line="240" w:lineRule="exact"/>
              <w:ind w:leftChars="300" w:left="800" w:firstLineChars="0" w:hanging="170"/>
              <w:rPr>
                <w:rFonts w:ascii="微软雅黑" w:eastAsia="微软雅黑" w:hAnsi="微软雅黑" w:cs="Times New Roman" w:hint="eastAsia"/>
                <w:bCs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bCs/>
                <w:sz w:val="15"/>
                <w:szCs w:val="15"/>
              </w:rPr>
              <w:t>VDE4110 Certification</w:t>
            </w:r>
          </w:p>
          <w:p w14:paraId="76A028A3" w14:textId="77777777" w:rsidR="00EF400C" w:rsidRPr="001203F3" w:rsidRDefault="00EF400C" w:rsidP="001C6460">
            <w:pPr>
              <w:widowControl/>
              <w:snapToGrid w:val="0"/>
              <w:spacing w:line="240" w:lineRule="exact"/>
              <w:rPr>
                <w:rFonts w:ascii="微软雅黑" w:eastAsia="微软雅黑" w:hAnsi="微软雅黑" w:cs="Times New Roman" w:hint="eastAsia"/>
                <w:bCs/>
                <w:sz w:val="24"/>
                <w:szCs w:val="24"/>
              </w:rPr>
            </w:pPr>
          </w:p>
        </w:tc>
      </w:tr>
    </w:tbl>
    <w:p w14:paraId="1853951B" w14:textId="598BF8B6" w:rsidR="003D27F0" w:rsidRDefault="003D27F0">
      <w:pPr>
        <w:widowControl/>
        <w:jc w:val="left"/>
        <w:rPr>
          <w:rFonts w:ascii="Times New Roman" w:hAnsi="Times New Roman" w:cs="Times New Roman"/>
          <w:sz w:val="24"/>
          <w:szCs w:val="24"/>
        </w:rPr>
        <w:sectPr w:rsidR="003D27F0" w:rsidSect="00FB3B84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Style w:val="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677"/>
        <w:gridCol w:w="5789"/>
      </w:tblGrid>
      <w:tr w:rsidR="00FB3B84" w:rsidRPr="00D8044F" w14:paraId="6EFF2AD8" w14:textId="77777777" w:rsidTr="001203F3">
        <w:trPr>
          <w:trHeight w:hRule="exact" w:val="500"/>
        </w:trPr>
        <w:tc>
          <w:tcPr>
            <w:tcW w:w="10466" w:type="dxa"/>
            <w:gridSpan w:val="2"/>
            <w:shd w:val="clear" w:color="auto" w:fill="0070C0"/>
            <w:vAlign w:val="center"/>
          </w:tcPr>
          <w:p w14:paraId="3DB1F48A" w14:textId="6E04E0F8" w:rsidR="00FB3B84" w:rsidRPr="00BF4242" w:rsidRDefault="001C6460" w:rsidP="001C6460">
            <w:pPr>
              <w:snapToGrid w:val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BF4242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Application data</w:t>
            </w:r>
            <w:r w:rsidR="00DC2EAA" w:rsidRPr="00BF4242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  <w:vertAlign w:val="superscript"/>
              </w:rPr>
              <w:t>1)</w:t>
            </w:r>
          </w:p>
        </w:tc>
      </w:tr>
      <w:tr w:rsidR="004E57F5" w:rsidRPr="001C6460" w14:paraId="1448CC4C" w14:textId="77777777" w:rsidTr="001203F3">
        <w:trPr>
          <w:trHeight w:hRule="exact" w:val="526"/>
        </w:trPr>
        <w:tc>
          <w:tcPr>
            <w:tcW w:w="4677" w:type="dxa"/>
            <w:shd w:val="clear" w:color="auto" w:fill="auto"/>
            <w:vAlign w:val="center"/>
          </w:tcPr>
          <w:p w14:paraId="4E1BA311" w14:textId="6B32AEB3" w:rsidR="004E57F5" w:rsidRPr="00D8044F" w:rsidRDefault="001C6460" w:rsidP="004E57F5">
            <w:pPr>
              <w:widowControl/>
              <w:snapToGrid w:val="0"/>
              <w:spacing w:line="400" w:lineRule="exact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D8044F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Engine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154BB418" w14:textId="4B888455" w:rsidR="004E57F5" w:rsidRPr="00D8044F" w:rsidRDefault="001C6460" w:rsidP="004E57F5">
            <w:pPr>
              <w:widowControl/>
              <w:snapToGrid w:val="0"/>
              <w:spacing w:line="400" w:lineRule="exact"/>
              <w:ind w:leftChars="300" w:left="630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D8044F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Combustion air requirements</w:t>
            </w:r>
          </w:p>
        </w:tc>
      </w:tr>
      <w:tr w:rsidR="004E57F5" w:rsidRPr="001C6460" w14:paraId="6B3F389D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47D22F57" w14:textId="46A35222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Manufacturer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MTU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656EEB21" w14:textId="59DFB499" w:rsidR="004E57F5" w:rsidRPr="001C6460" w:rsidRDefault="00D8044F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Combustion air volume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……………………1.34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  <w:vertAlign w:val="superscript"/>
              </w:rPr>
              <w:t>3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/s</w:t>
            </w:r>
          </w:p>
        </w:tc>
      </w:tr>
      <w:tr w:rsidR="004E57F5" w:rsidRPr="001C6460" w14:paraId="637A16DD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36BC0E4" w14:textId="19BD17C7" w:rsidR="004E57F5" w:rsidRPr="001C6460" w:rsidRDefault="001C6460" w:rsidP="004E57F5">
            <w:pPr>
              <w:tabs>
                <w:tab w:val="right" w:leader="dot" w:pos="5040"/>
              </w:tabs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Model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……………18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V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2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000G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26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F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07D3CD5D" w14:textId="36716721" w:rsidR="004E57F5" w:rsidRPr="001C6460" w:rsidRDefault="00D8044F" w:rsidP="00D8044F">
            <w:pPr>
              <w:snapToGrid w:val="0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Max. air intake restriction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……………………40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mbar</w:t>
            </w:r>
          </w:p>
        </w:tc>
      </w:tr>
      <w:tr w:rsidR="004E57F5" w:rsidRPr="001C6460" w14:paraId="2F669250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5DCC1152" w14:textId="60DA30EE" w:rsidR="004E57F5" w:rsidRPr="001C6460" w:rsidRDefault="001C6460" w:rsidP="004E57F5">
            <w:pPr>
              <w:tabs>
                <w:tab w:val="right" w:leader="dot" w:pos="5040"/>
              </w:tabs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Type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4-cycle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78C16C59" w14:textId="5694FAF8" w:rsidR="004E57F5" w:rsidRPr="001C6460" w:rsidRDefault="004E57F5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</w:tr>
      <w:tr w:rsidR="004E57F5" w:rsidRPr="001C6460" w14:paraId="70513F92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6C5BA259" w14:textId="006F6358" w:rsidR="004E57F5" w:rsidRPr="001C6460" w:rsidRDefault="001C6460" w:rsidP="004E57F5">
            <w:pPr>
              <w:tabs>
                <w:tab w:val="right" w:leader="dot" w:pos="5040"/>
              </w:tabs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Arrangement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………………………………18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V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12701138" w14:textId="3861FA0C" w:rsidR="004E57F5" w:rsidRPr="00D8044F" w:rsidRDefault="001C6460" w:rsidP="004E57F5">
            <w:pPr>
              <w:snapToGrid w:val="0"/>
              <w:ind w:leftChars="300" w:left="630"/>
              <w:jc w:val="left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D8044F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Cooling/radiator system</w:t>
            </w:r>
          </w:p>
        </w:tc>
      </w:tr>
      <w:tr w:rsidR="004E57F5" w:rsidRPr="001C6460" w14:paraId="4E912AC8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3C8F5FFE" w14:textId="1AE91373" w:rsidR="004E57F5" w:rsidRPr="001C6460" w:rsidRDefault="001C6460" w:rsidP="004E57F5">
            <w:pPr>
              <w:tabs>
                <w:tab w:val="right" w:leader="dot" w:pos="5040"/>
              </w:tabs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Displacement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……………………40.2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L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6362562F" w14:textId="399F87DF" w:rsidR="004E57F5" w:rsidRPr="001C6460" w:rsidRDefault="00D8044F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Coolant flow rate (HT </w:t>
            </w:r>
            <w:r>
              <w:rPr>
                <w:rFonts w:ascii="微软雅黑" w:eastAsia="微软雅黑" w:hAnsi="微软雅黑" w:cs="Times New Roman"/>
                <w:sz w:val="15"/>
                <w:szCs w:val="15"/>
              </w:rPr>
              <w:t>circuit</w:t>
            </w: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………………46.3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  <w:vertAlign w:val="superscript"/>
              </w:rPr>
              <w:t>3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/h</w:t>
            </w:r>
          </w:p>
        </w:tc>
      </w:tr>
      <w:tr w:rsidR="004E57F5" w:rsidRPr="001C6460" w14:paraId="71C48983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0D07C3D5" w14:textId="6245282F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Bore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………………………135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0EAF2FAC" w14:textId="10EBBA6C" w:rsidR="004E57F5" w:rsidRPr="001C6460" w:rsidRDefault="00D8044F" w:rsidP="002A5DE6">
            <w:pPr>
              <w:snapToGrid w:val="0"/>
              <w:ind w:leftChars="300" w:left="630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Heat rejection to coolant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……………………………………</w:t>
            </w:r>
            <w:r w:rsidR="002A5DE6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 430 kW</w:t>
            </w:r>
          </w:p>
        </w:tc>
      </w:tr>
      <w:tr w:rsidR="004E57F5" w:rsidRPr="001C6460" w14:paraId="0F5BAAB7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1BDC50FE" w14:textId="626E9DAB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Stroke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……………………156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3C2FC314" w14:textId="0365CEC2" w:rsidR="004E57F5" w:rsidRPr="001C6460" w:rsidRDefault="00D8044F" w:rsidP="004E57F5">
            <w:pPr>
              <w:snapToGrid w:val="0"/>
              <w:ind w:leftChars="300" w:left="630"/>
              <w:jc w:val="lef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Heat radiated to charge air cooling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…………215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kW</w:t>
            </w:r>
          </w:p>
        </w:tc>
      </w:tr>
      <w:tr w:rsidR="004E57F5" w:rsidRPr="001C6460" w14:paraId="41573587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4AB0D6CB" w14:textId="02CCEC8A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Compression ratio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………………………17.5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7D2CF8F1" w14:textId="6D156815" w:rsidR="004E57F5" w:rsidRPr="001C6460" w:rsidRDefault="00D8044F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Heat radiated to ambient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……………45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kW</w:t>
            </w:r>
          </w:p>
        </w:tc>
      </w:tr>
      <w:tr w:rsidR="004E57F5" w:rsidRPr="001C6460" w14:paraId="0F0E1FC4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49AD5F2C" w14:textId="65E4C530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Rated speed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1500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rpm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1B2900BD" w14:textId="552CC5CD" w:rsidR="004E57F5" w:rsidRPr="001C6460" w:rsidRDefault="00D8044F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Fan power for mech. radiator (40℃)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………43.4 k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W</w:t>
            </w:r>
          </w:p>
        </w:tc>
      </w:tr>
      <w:tr w:rsidR="004E57F5" w:rsidRPr="001C6460" w14:paraId="07FF1E79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2BE55229" w14:textId="56212D68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Engine governor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……ADEC (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ECU9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)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310AD7A2" w14:textId="7F8906B9" w:rsidR="004E57F5" w:rsidRPr="001C6460" w:rsidRDefault="00D8044F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Fan power for mech. radiator (40℃)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………55.6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kW</w:t>
            </w:r>
          </w:p>
        </w:tc>
      </w:tr>
      <w:tr w:rsidR="004E57F5" w:rsidRPr="001C6460" w14:paraId="2650274C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6140B968" w14:textId="17310C10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 power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…………………1102 k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Wm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D6C7EFA" w14:textId="1199033A" w:rsidR="004E57F5" w:rsidRPr="001C6460" w:rsidRDefault="00D8044F" w:rsidP="004E57F5">
            <w:pPr>
              <w:widowControl/>
              <w:snapToGrid w:val="0"/>
              <w:ind w:leftChars="300" w:left="630"/>
              <w:rPr>
                <w:rFonts w:ascii="微软雅黑" w:eastAsia="微软雅黑" w:hAnsi="微软雅黑" w:cs="Times New Roman" w:hint="eastAsia"/>
                <w:b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Air flow required for mech. radiator</w:t>
            </w:r>
            <w:r w:rsidR="001203F3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(40℃) cooled unit</w:t>
            </w:r>
            <w:r w:rsidR="001203F3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1462 m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  <w:vertAlign w:val="superscript"/>
              </w:rPr>
              <w:t>3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/min</w:t>
            </w:r>
          </w:p>
        </w:tc>
      </w:tr>
      <w:tr w:rsidR="004E57F5" w:rsidRPr="001C6460" w14:paraId="1CEA41FE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6C00465B" w14:textId="2381C26B" w:rsidR="004E57F5" w:rsidRPr="001C6460" w:rsidRDefault="001C6460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Air cleaner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dry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6197F04A" w14:textId="5E149F0D" w:rsidR="004E57F5" w:rsidRPr="001C6460" w:rsidRDefault="001203F3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Air flow required for mech. radiator (40℃) cooled unit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…1776 m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  <w:vertAlign w:val="superscript"/>
              </w:rPr>
              <w:t>3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/min</w:t>
            </w:r>
          </w:p>
        </w:tc>
      </w:tr>
      <w:tr w:rsidR="004E57F5" w:rsidRPr="001C6460" w14:paraId="2D26813E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61F27175" w14:textId="4F447941" w:rsidR="004E57F5" w:rsidRPr="001C6460" w:rsidRDefault="004E57F5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5789" w:type="dxa"/>
            <w:shd w:val="clear" w:color="auto" w:fill="auto"/>
            <w:vAlign w:val="center"/>
          </w:tcPr>
          <w:p w14:paraId="2CF77A95" w14:textId="3F72B012" w:rsidR="004E57F5" w:rsidRPr="001C6460" w:rsidRDefault="001203F3" w:rsidP="001203F3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203F3">
              <w:rPr>
                <w:rFonts w:ascii="微软雅黑" w:eastAsia="微软雅黑" w:hAnsi="微软雅黑" w:cs="Times New Roman"/>
                <w:sz w:val="15"/>
                <w:szCs w:val="15"/>
              </w:rPr>
              <w:t>Engine coolant capaci</w:t>
            </w: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ty without cooling </w:t>
            </w:r>
            <w:r w:rsidRPr="001203F3">
              <w:rPr>
                <w:rFonts w:ascii="微软雅黑" w:eastAsia="微软雅黑" w:hAnsi="微软雅黑" w:cs="Times New Roman"/>
                <w:sz w:val="15"/>
                <w:szCs w:val="15"/>
              </w:rPr>
              <w:t>equipment)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…………………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73 L</w:t>
            </w:r>
          </w:p>
        </w:tc>
      </w:tr>
      <w:tr w:rsidR="004E57F5" w:rsidRPr="001C6460" w14:paraId="1D60CEE5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3938FC91" w14:textId="22268828" w:rsidR="004E57F5" w:rsidRPr="00D8044F" w:rsidRDefault="001C6460" w:rsidP="004E57F5">
            <w:pPr>
              <w:snapToGrid w:val="0"/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D8044F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Fuel system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A3E26BC" w14:textId="1099AFEC" w:rsidR="004E57F5" w:rsidRPr="001C6460" w:rsidRDefault="001203F3" w:rsidP="001203F3">
            <w:pPr>
              <w:snapToGrid w:val="0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Radiator coolant capacity (40℃)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83 L</w:t>
            </w:r>
          </w:p>
        </w:tc>
      </w:tr>
      <w:tr w:rsidR="004E57F5" w:rsidRPr="001C6460" w14:paraId="1FA0B072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3154FF02" w14:textId="537620C2" w:rsidR="004E57F5" w:rsidRPr="001C6460" w:rsidRDefault="001C6460" w:rsidP="004E57F5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Maximum fuel lift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5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24C7CA18" w14:textId="6CF7651E" w:rsidR="004E57F5" w:rsidRPr="001C6460" w:rsidRDefault="001203F3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Radiator coolant capacity (50℃)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106 L</w:t>
            </w:r>
          </w:p>
        </w:tc>
      </w:tr>
      <w:tr w:rsidR="004E57F5" w:rsidRPr="001C6460" w14:paraId="6EB4C075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2926A4DA" w14:textId="66100EFD" w:rsidR="004E57F5" w:rsidRPr="001C6460" w:rsidRDefault="001C6460" w:rsidP="004E57F5">
            <w:pPr>
              <w:snapToGrid w:val="0"/>
              <w:rPr>
                <w:rFonts w:ascii="微软雅黑" w:eastAsia="微软雅黑" w:hAnsi="微软雅黑" w:cs="Times New Roman" w:hint="eastAsia"/>
                <w:b/>
                <w:bCs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Total fuel flow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……………30 L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/min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4A8F18BC" w14:textId="3377CD3B" w:rsidR="004E57F5" w:rsidRPr="001C6460" w:rsidRDefault="001203F3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Max. coolant temperature (warning)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102 ℃</w:t>
            </w:r>
          </w:p>
        </w:tc>
      </w:tr>
      <w:tr w:rsidR="004E57F5" w:rsidRPr="001C6460" w14:paraId="7559E070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27483261" w14:textId="6358FAE9" w:rsidR="004E57F5" w:rsidRPr="001C6460" w:rsidRDefault="004E57F5" w:rsidP="004E57F5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5789" w:type="dxa"/>
            <w:shd w:val="clear" w:color="auto" w:fill="auto"/>
            <w:vAlign w:val="center"/>
          </w:tcPr>
          <w:p w14:paraId="17C1800B" w14:textId="7438711A" w:rsidR="004E57F5" w:rsidRPr="001C6460" w:rsidRDefault="001203F3" w:rsidP="004E57F5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Max. coolant temperature (shutdown)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105 ℃</w:t>
            </w:r>
          </w:p>
        </w:tc>
      </w:tr>
      <w:tr w:rsidR="004E57F5" w:rsidRPr="001C6460" w14:paraId="2F8330D7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14041C9B" w14:textId="7A58C756" w:rsidR="004E57F5" w:rsidRPr="001C6460" w:rsidRDefault="001C6460" w:rsidP="001C6460">
            <w:pPr>
              <w:snapToGrid w:val="0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D8044F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Fuel Consumption</w:t>
            </w:r>
            <w:r w:rsidR="00DC2EAA" w:rsidRPr="00D8044F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  <w:vertAlign w:val="superscript"/>
              </w:rPr>
              <w:t>2)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…L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/hr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g/k</w:t>
            </w:r>
            <w:r w:rsidR="004E57F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W</w:t>
            </w:r>
            <w:r w:rsidR="004E57F5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h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704C05B0" w14:textId="77777777" w:rsidR="004E57F5" w:rsidRPr="001C6460" w:rsidRDefault="004E57F5" w:rsidP="004E57F5">
            <w:pPr>
              <w:snapToGrid w:val="0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</w:tr>
      <w:tr w:rsidR="00CC7370" w:rsidRPr="001C6460" w14:paraId="2166AF14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23E2EE73" w14:textId="678487EE" w:rsidR="00CC7370" w:rsidRPr="001C6460" w:rsidRDefault="001C6460" w:rsidP="00CC7370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At 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100%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of power rating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…251………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7A559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..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……189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327DDBD1" w14:textId="37A94DBC" w:rsidR="00CC7370" w:rsidRPr="001203F3" w:rsidRDefault="001C6460" w:rsidP="00CC7370">
            <w:pPr>
              <w:snapToGrid w:val="0"/>
              <w:ind w:leftChars="300" w:left="630"/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</w:pPr>
            <w:r w:rsidRPr="001203F3">
              <w:rPr>
                <w:rFonts w:ascii="微软雅黑" w:eastAsia="微软雅黑" w:hAnsi="微软雅黑" w:cs="Times New Roman" w:hint="eastAsia"/>
                <w:bCs/>
                <w:color w:val="0070C0"/>
                <w:sz w:val="18"/>
                <w:szCs w:val="18"/>
              </w:rPr>
              <w:t>Exhaust system</w:t>
            </w:r>
          </w:p>
        </w:tc>
      </w:tr>
      <w:tr w:rsidR="00CC7370" w:rsidRPr="001C6460" w14:paraId="4AD74705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B57570C" w14:textId="3206D043" w:rsidR="00CC7370" w:rsidRPr="001C6460" w:rsidRDefault="001C6460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At 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75%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of power rating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……188…………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………189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C2321DF" w14:textId="03AEE4C9" w:rsidR="00CC7370" w:rsidRPr="001C6460" w:rsidRDefault="001203F3" w:rsidP="00CC7370">
            <w:pPr>
              <w:snapToGrid w:val="0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Exhaust gas temp. (after turbocharger)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………485 ℃</w:t>
            </w:r>
          </w:p>
        </w:tc>
      </w:tr>
      <w:tr w:rsidR="00CC7370" w:rsidRPr="001C6460" w14:paraId="5A1372D9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3FCC70F2" w14:textId="7D707A78" w:rsidR="00CC7370" w:rsidRPr="001C6460" w:rsidRDefault="001C6460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At 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50%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of power rating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…130……</w:t>
            </w:r>
            <w:r w:rsidR="00D8044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………196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2115BD7F" w14:textId="5024FCA2" w:rsidR="00CC7370" w:rsidRPr="001C6460" w:rsidRDefault="001203F3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Exhaust gas volume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………………3.44 </w:t>
            </w:r>
            <w:r w:rsidR="00CC7370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</w:t>
            </w:r>
            <w:r w:rsidR="00CC7370" w:rsidRPr="001C6460">
              <w:rPr>
                <w:rFonts w:ascii="微软雅黑" w:eastAsia="微软雅黑" w:hAnsi="微软雅黑" w:cs="Times New Roman"/>
                <w:sz w:val="15"/>
                <w:szCs w:val="15"/>
                <w:vertAlign w:val="superscript"/>
              </w:rPr>
              <w:t>3</w:t>
            </w:r>
            <w:r w:rsidR="00CC7370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/s</w:t>
            </w:r>
          </w:p>
        </w:tc>
      </w:tr>
      <w:tr w:rsidR="00CC7370" w:rsidRPr="001C6460" w14:paraId="7B336130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3729D423" w14:textId="549D3F1A" w:rsidR="00CC7370" w:rsidRPr="001C6460" w:rsidRDefault="00CC7370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5789" w:type="dxa"/>
            <w:shd w:val="clear" w:color="auto" w:fill="auto"/>
            <w:vAlign w:val="center"/>
          </w:tcPr>
          <w:p w14:paraId="5ABC0C5E" w14:textId="74327F41" w:rsidR="00CC7370" w:rsidRPr="001C6460" w:rsidRDefault="001203F3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Maximum allowable back pressure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…………………50 </w:t>
            </w:r>
            <w:r w:rsidR="00CC7370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mbar</w:t>
            </w:r>
          </w:p>
        </w:tc>
      </w:tr>
      <w:tr w:rsidR="00CC7370" w:rsidRPr="001C6460" w14:paraId="7471E8DE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D2475FB" w14:textId="6BAB7F19" w:rsidR="00CC7370" w:rsidRPr="00D8044F" w:rsidRDefault="001C6460" w:rsidP="00CC7370">
            <w:pPr>
              <w:snapToGrid w:val="0"/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D8044F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Lube oil system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7ACF0EA6" w14:textId="417502E9" w:rsidR="00CC7370" w:rsidRPr="001C6460" w:rsidRDefault="001203F3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Minimum allowable back pressure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……………30 </w:t>
            </w:r>
            <w:r w:rsidR="00CC7370" w:rsidRPr="001C6460">
              <w:rPr>
                <w:rFonts w:ascii="微软雅黑" w:eastAsia="微软雅黑" w:hAnsi="微软雅黑" w:cs="Times New Roman"/>
                <w:sz w:val="15"/>
                <w:szCs w:val="15"/>
              </w:rPr>
              <w:t>mbar</w:t>
            </w:r>
          </w:p>
        </w:tc>
      </w:tr>
      <w:tr w:rsidR="00CC7370" w:rsidRPr="001C6460" w14:paraId="38D2C9A1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69B82219" w14:textId="43A789AF" w:rsidR="00CC7370" w:rsidRPr="001C6460" w:rsidRDefault="00D8044F" w:rsidP="00D8044F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Total oil system capacity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…………110 L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800FC10" w14:textId="77777777" w:rsidR="00CC7370" w:rsidRPr="001C6460" w:rsidRDefault="00CC7370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</w:tr>
      <w:tr w:rsidR="00CC7370" w:rsidRPr="001C6460" w14:paraId="0AE2C7CA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432CBDE" w14:textId="2DFEA1D9" w:rsidR="00CC7370" w:rsidRPr="001C6460" w:rsidRDefault="00D8044F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Max. lube oil temp. (alarm)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……………103 ℃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BC40AE5" w14:textId="668CC687" w:rsidR="00CC7370" w:rsidRPr="001203F3" w:rsidRDefault="00616EE0" w:rsidP="00CC7370">
            <w:pPr>
              <w:snapToGrid w:val="0"/>
              <w:ind w:leftChars="300" w:left="630"/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Alternator</w:t>
            </w:r>
            <w:r w:rsidRPr="00183B79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(另起一行)</w:t>
            </w:r>
          </w:p>
        </w:tc>
      </w:tr>
      <w:tr w:rsidR="00CC7370" w:rsidRPr="001C6460" w14:paraId="72BE94A5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ABA43A6" w14:textId="015F0593" w:rsidR="00CC7370" w:rsidRPr="001C6460" w:rsidRDefault="00D8044F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Max. lube oil temp. (shutdown)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……………105 ℃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56C2302A" w14:textId="7C3813CB" w:rsidR="00CC7370" w:rsidRPr="001C6460" w:rsidRDefault="001203F3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Protection class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………………IP23</w:t>
            </w:r>
          </w:p>
        </w:tc>
      </w:tr>
      <w:tr w:rsidR="00CC7370" w:rsidRPr="001C6460" w14:paraId="3A0DA09C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400B0337" w14:textId="1B82FE53" w:rsidR="00CC7370" w:rsidRPr="001C6460" w:rsidRDefault="00D8044F" w:rsidP="00CC7370">
            <w:pPr>
              <w:snapToGrid w:val="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Min. lube oil pressure (alarm)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…………4.5 bar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01872E73" w14:textId="542809F5" w:rsidR="00CC7370" w:rsidRPr="001C6460" w:rsidRDefault="001203F3" w:rsidP="00CC7370">
            <w:pPr>
              <w:snapToGrid w:val="0"/>
              <w:ind w:leftChars="300" w:left="630"/>
              <w:jc w:val="distribute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Insulation class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…………………H</w:t>
            </w:r>
          </w:p>
        </w:tc>
      </w:tr>
      <w:tr w:rsidR="00CC7370" w:rsidRPr="001C6460" w14:paraId="75CA1422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76FE3862" w14:textId="4563C817" w:rsidR="00CC7370" w:rsidRPr="001C6460" w:rsidRDefault="00D8044F" w:rsidP="00CA52B5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Min. lube oil pressure (shutdown)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C7370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……………4 bar</w:t>
            </w:r>
          </w:p>
        </w:tc>
        <w:tc>
          <w:tcPr>
            <w:tcW w:w="5789" w:type="dxa"/>
            <w:shd w:val="clear" w:color="auto" w:fill="auto"/>
            <w:vAlign w:val="center"/>
          </w:tcPr>
          <w:p w14:paraId="11C60C14" w14:textId="70880505" w:rsidR="00CA52B5" w:rsidRPr="001C6460" w:rsidRDefault="001203F3" w:rsidP="00CA52B5">
            <w:pPr>
              <w:snapToGrid w:val="0"/>
              <w:spacing w:line="300" w:lineRule="exact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Voltage regulation (steady state)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…………± 0.25%</w:t>
            </w:r>
          </w:p>
        </w:tc>
      </w:tr>
      <w:tr w:rsidR="00CA52B5" w:rsidRPr="001C6460" w14:paraId="10987A6E" w14:textId="77777777" w:rsidTr="001203F3">
        <w:trPr>
          <w:trHeight w:hRule="exact" w:val="284"/>
        </w:trPr>
        <w:tc>
          <w:tcPr>
            <w:tcW w:w="4677" w:type="dxa"/>
            <w:shd w:val="clear" w:color="auto" w:fill="auto"/>
            <w:vAlign w:val="center"/>
          </w:tcPr>
          <w:p w14:paraId="4B5FB06A" w14:textId="77777777" w:rsidR="00CA52B5" w:rsidRDefault="00CA52B5" w:rsidP="00CA52B5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  <w:p w14:paraId="60234DBC" w14:textId="77777777" w:rsidR="00616EE0" w:rsidRPr="001C6460" w:rsidRDefault="00616EE0" w:rsidP="00CA52B5">
            <w:pPr>
              <w:snapToGrid w:val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5789" w:type="dxa"/>
            <w:shd w:val="clear" w:color="auto" w:fill="auto"/>
            <w:vAlign w:val="center"/>
          </w:tcPr>
          <w:p w14:paraId="456A0D99" w14:textId="5233E20D" w:rsidR="00CA52B5" w:rsidRPr="001C6460" w:rsidRDefault="001203F3" w:rsidP="00CA52B5">
            <w:pPr>
              <w:snapToGrid w:val="0"/>
              <w:spacing w:line="300" w:lineRule="exact"/>
              <w:ind w:leftChars="300" w:left="63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Radio interference class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…...……………</w:t>
            </w:r>
            <w:r w:rsidR="007A559F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...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</w:t>
            </w:r>
            <w:r w:rsidR="002A5DE6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</w:t>
            </w:r>
            <w:r w:rsidR="00CA52B5" w:rsidRPr="001C6460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…………………N</w:t>
            </w:r>
          </w:p>
        </w:tc>
      </w:tr>
    </w:tbl>
    <w:p w14:paraId="1137362E" w14:textId="77777777" w:rsidR="003D27F0" w:rsidRDefault="00FB3B84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  <w:sectPr w:rsidR="003D27F0" w:rsidSect="001A2805">
          <w:footerReference w:type="default" r:id="rId10"/>
          <w:pgSz w:w="11906" w:h="16838"/>
          <w:pgMar w:top="720" w:right="720" w:bottom="720" w:left="720" w:header="397" w:footer="964" w:gutter="0"/>
          <w:cols w:space="425"/>
          <w:docGrid w:type="lines" w:linePitch="312"/>
        </w:sectPr>
      </w:pPr>
      <w:r w:rsidRPr="00FB3B8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1449"/>
        <w:gridCol w:w="1100"/>
        <w:gridCol w:w="2221"/>
        <w:gridCol w:w="1354"/>
        <w:gridCol w:w="1352"/>
        <w:gridCol w:w="1376"/>
      </w:tblGrid>
      <w:tr w:rsidR="00616EE0" w14:paraId="413AACC9" w14:textId="6E363609" w:rsidTr="00616EE0">
        <w:trPr>
          <w:trHeight w:val="593"/>
        </w:trPr>
        <w:tc>
          <w:tcPr>
            <w:tcW w:w="4163" w:type="dxa"/>
            <w:gridSpan w:val="3"/>
            <w:tcBorders>
              <w:top w:val="nil"/>
              <w:bottom w:val="single" w:sz="2" w:space="0" w:color="auto"/>
            </w:tcBorders>
            <w:shd w:val="clear" w:color="auto" w:fill="0070C0"/>
          </w:tcPr>
          <w:p w14:paraId="208DCC2C" w14:textId="77777777" w:rsidR="00616EE0" w:rsidRPr="00BF4242" w:rsidRDefault="00616EE0" w:rsidP="002A5DE6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303" w:type="dxa"/>
            <w:gridSpan w:val="4"/>
            <w:tcBorders>
              <w:top w:val="nil"/>
              <w:bottom w:val="single" w:sz="2" w:space="0" w:color="auto"/>
            </w:tcBorders>
            <w:shd w:val="clear" w:color="auto" w:fill="0070C0"/>
            <w:vAlign w:val="center"/>
          </w:tcPr>
          <w:p w14:paraId="30C3DA07" w14:textId="33C17AB9" w:rsidR="00616EE0" w:rsidRPr="00BF4242" w:rsidRDefault="00616EE0" w:rsidP="002A5DE6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FFFFFF" w:themeColor="background1"/>
                <w:sz w:val="24"/>
                <w:szCs w:val="24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FFFFFF" w:themeColor="background1"/>
                <w:sz w:val="24"/>
                <w:szCs w:val="24"/>
              </w:rPr>
              <w:t>System ratings (kW/kVA)</w:t>
            </w:r>
          </w:p>
        </w:tc>
      </w:tr>
      <w:tr w:rsidR="00616EE0" w:rsidRPr="00BF4242" w14:paraId="28CB4B56" w14:textId="6490019A" w:rsidTr="00616EE0">
        <w:trPr>
          <w:trHeight w:val="397"/>
        </w:trPr>
        <w:tc>
          <w:tcPr>
            <w:tcW w:w="1614" w:type="dxa"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D2A9459" w14:textId="6A8585AE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Alternator</w:t>
            </w: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 xml:space="preserve"> model</w:t>
            </w: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577DBC6" w14:textId="4D524989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Voltage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F2F2F2" w:themeFill="background1" w:themeFillShade="F2"/>
          </w:tcPr>
          <w:p w14:paraId="43F9EB98" w14:textId="3D813E07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Without mechanical radiator</w:t>
            </w:r>
          </w:p>
        </w:tc>
        <w:tc>
          <w:tcPr>
            <w:tcW w:w="4082" w:type="dxa"/>
            <w:gridSpan w:val="3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39A6098" w14:textId="7ADE79F7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With mechanical radiator**</w:t>
            </w:r>
          </w:p>
        </w:tc>
      </w:tr>
      <w:tr w:rsidR="00616EE0" w:rsidRPr="00BF4242" w14:paraId="180B4511" w14:textId="54784D0E" w:rsidTr="00616EE0">
        <w:trPr>
          <w:trHeight w:val="397"/>
        </w:trPr>
        <w:tc>
          <w:tcPr>
            <w:tcW w:w="1614" w:type="dxa"/>
            <w:tcBorders>
              <w:top w:val="nil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A15EFF2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b/>
                <w:bCs/>
                <w:color w:val="0070C0"/>
                <w:sz w:val="15"/>
                <w:szCs w:val="15"/>
              </w:rPr>
            </w:pPr>
          </w:p>
        </w:tc>
        <w:tc>
          <w:tcPr>
            <w:tcW w:w="1449" w:type="dxa"/>
            <w:tcBorders>
              <w:top w:val="nil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6A2D840" w14:textId="77777777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0070C0"/>
                <w:sz w:val="15"/>
                <w:szCs w:val="15"/>
              </w:rPr>
            </w:pP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F2F2F2" w:themeFill="background1" w:themeFillShade="F2"/>
          </w:tcPr>
          <w:p w14:paraId="7A3FB2DB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04EF813" w14:textId="65D0119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kWel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08FCF2A" w14:textId="77568503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kVA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63107E0" w14:textId="77B1EC4A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0070C0"/>
                <w:sz w:val="15"/>
                <w:szCs w:val="15"/>
              </w:rPr>
              <w:t>AMPS</w:t>
            </w:r>
          </w:p>
        </w:tc>
      </w:tr>
      <w:tr w:rsidR="00616EE0" w:rsidRPr="00BF4242" w14:paraId="59167DE9" w14:textId="4207E488" w:rsidTr="00616EE0">
        <w:trPr>
          <w:trHeight w:val="397"/>
        </w:trPr>
        <w:tc>
          <w:tcPr>
            <w:tcW w:w="1614" w:type="dxa"/>
            <w:vMerge w:val="restart"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365699B" w14:textId="1038081A" w:rsidR="00616EE0" w:rsidRPr="00BF4242" w:rsidRDefault="00616EE0" w:rsidP="00163154">
            <w:pPr>
              <w:widowControl/>
              <w:spacing w:line="22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Marathon 742RSL7185 (Low voltage Marathon standard)</w:t>
            </w: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64911D46" w14:textId="59262083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380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</w:tcPr>
          <w:p w14:paraId="1767436B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vAlign w:val="center"/>
          </w:tcPr>
          <w:p w14:paraId="2E1CE896" w14:textId="78BD7610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139A63" w14:textId="2794895A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3D70C2C" w14:textId="606300FB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1899</w:t>
            </w:r>
          </w:p>
        </w:tc>
      </w:tr>
      <w:tr w:rsidR="00616EE0" w:rsidRPr="00BF4242" w14:paraId="46CFD888" w14:textId="2BFADADD" w:rsidTr="00616EE0">
        <w:trPr>
          <w:trHeight w:val="397"/>
        </w:trPr>
        <w:tc>
          <w:tcPr>
            <w:tcW w:w="1614" w:type="dxa"/>
            <w:vMerge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E94B74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67008BFC" w14:textId="2E447C99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400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</w:tcPr>
          <w:p w14:paraId="53EB78C2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vAlign w:val="center"/>
          </w:tcPr>
          <w:p w14:paraId="1B074380" w14:textId="6F92203B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B55022" w14:textId="5C60F4F6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AB12D2" w14:textId="1651A40C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1804</w:t>
            </w:r>
          </w:p>
        </w:tc>
      </w:tr>
      <w:tr w:rsidR="00616EE0" w:rsidRPr="00BF4242" w14:paraId="565A9769" w14:textId="2AFDE785" w:rsidTr="00616EE0">
        <w:trPr>
          <w:trHeight w:val="397"/>
        </w:trPr>
        <w:tc>
          <w:tcPr>
            <w:tcW w:w="1614" w:type="dxa"/>
            <w:vMerge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EB2AB61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1765829B" w14:textId="2DE5B406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415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</w:tcPr>
          <w:p w14:paraId="78CBC6F4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vAlign w:val="center"/>
          </w:tcPr>
          <w:p w14:paraId="2C502A09" w14:textId="0B84981A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A6957D0" w14:textId="3CCD04CC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A79C00" w14:textId="642C71AC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1739</w:t>
            </w:r>
          </w:p>
        </w:tc>
      </w:tr>
      <w:tr w:rsidR="00616EE0" w:rsidRPr="00BF4242" w14:paraId="0867257B" w14:textId="5E189F2A" w:rsidTr="00616EE0">
        <w:trPr>
          <w:trHeight w:val="397"/>
        </w:trPr>
        <w:tc>
          <w:tcPr>
            <w:tcW w:w="1614" w:type="dxa"/>
            <w:vMerge w:val="restart"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C6F709B" w14:textId="22356365" w:rsidR="00616EE0" w:rsidRPr="00BF4242" w:rsidRDefault="00616EE0" w:rsidP="00163154">
            <w:pPr>
              <w:widowControl/>
              <w:spacing w:line="22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Marathon 743RSL7187 (Low voltage Marathon standard)</w:t>
            </w:r>
            <w:r>
              <w:rPr>
                <w:rFonts w:ascii="微软雅黑" w:eastAsia="微软雅黑" w:hAnsi="微软雅黑" w:cs="Times New Roman" w:hint="eastAsia"/>
                <w:sz w:val="15"/>
                <w:szCs w:val="15"/>
              </w:rPr>
              <w:t>*</w:t>
            </w: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0A3FE5DE" w14:textId="06302B74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380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</w:tcPr>
          <w:p w14:paraId="5898CEC9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vAlign w:val="center"/>
          </w:tcPr>
          <w:p w14:paraId="50623D5B" w14:textId="3C9C709B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3D89F61" w14:textId="44552325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19EEF10" w14:textId="44AA63A9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1899</w:t>
            </w:r>
          </w:p>
        </w:tc>
      </w:tr>
      <w:tr w:rsidR="00616EE0" w:rsidRPr="00BF4242" w14:paraId="05801809" w14:textId="79462CB9" w:rsidTr="00616EE0">
        <w:trPr>
          <w:trHeight w:val="397"/>
        </w:trPr>
        <w:tc>
          <w:tcPr>
            <w:tcW w:w="1614" w:type="dxa"/>
            <w:vMerge/>
            <w:tcBorders>
              <w:top w:val="single" w:sz="2" w:space="0" w:color="auto"/>
              <w:bottom w:val="nil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159FF8" w14:textId="77777777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70A6E773" w14:textId="12ECAC86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400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</w:tcPr>
          <w:p w14:paraId="6FFF592E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vAlign w:val="center"/>
          </w:tcPr>
          <w:p w14:paraId="4E0A1871" w14:textId="7941E51C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589604" w14:textId="292BCB71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2EB56A" w14:textId="13EDADEB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1804</w:t>
            </w:r>
          </w:p>
        </w:tc>
      </w:tr>
      <w:tr w:rsidR="00616EE0" w:rsidRPr="00BF4242" w14:paraId="2C808A12" w14:textId="5EF24EE4" w:rsidTr="00616EE0">
        <w:trPr>
          <w:trHeight w:val="397"/>
        </w:trPr>
        <w:tc>
          <w:tcPr>
            <w:tcW w:w="1614" w:type="dxa"/>
            <w:vMerge/>
            <w:tcBorders>
              <w:top w:val="single" w:sz="2" w:space="0" w:color="auto"/>
              <w:bottom w:val="single" w:sz="4" w:space="0" w:color="auto"/>
              <w:right w:val="single" w:sz="4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E26B90F" w14:textId="77777777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449" w:type="dxa"/>
            <w:tcBorders>
              <w:top w:val="single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vAlign w:val="center"/>
          </w:tcPr>
          <w:p w14:paraId="4E96393C" w14:textId="0F2B1356" w:rsidR="00616EE0" w:rsidRPr="00BF4242" w:rsidRDefault="00616EE0" w:rsidP="00DC2EAA">
            <w:pPr>
              <w:widowControl/>
              <w:spacing w:line="240" w:lineRule="exact"/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415 V</w:t>
            </w:r>
          </w:p>
        </w:tc>
        <w:tc>
          <w:tcPr>
            <w:tcW w:w="3321" w:type="dxa"/>
            <w:gridSpan w:val="2"/>
            <w:tcBorders>
              <w:top w:val="single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14:paraId="40F21211" w14:textId="77777777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</w:tc>
        <w:tc>
          <w:tcPr>
            <w:tcW w:w="1354" w:type="dxa"/>
            <w:tcBorders>
              <w:top w:val="single" w:sz="2" w:space="0" w:color="auto"/>
              <w:left w:val="single" w:sz="48" w:space="0" w:color="FFFFFF" w:themeColor="background1"/>
              <w:bottom w:val="single" w:sz="4" w:space="0" w:color="auto"/>
            </w:tcBorders>
            <w:vAlign w:val="center"/>
          </w:tcPr>
          <w:p w14:paraId="741E82E4" w14:textId="320D3D36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1000</w:t>
            </w:r>
          </w:p>
        </w:tc>
        <w:tc>
          <w:tcPr>
            <w:tcW w:w="1352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1906BB3" w14:textId="28F3CED3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1250</w:t>
            </w:r>
          </w:p>
        </w:tc>
        <w:tc>
          <w:tcPr>
            <w:tcW w:w="1376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0C96130" w14:textId="2F05D87B" w:rsidR="00616EE0" w:rsidRPr="00BF4242" w:rsidRDefault="00616EE0" w:rsidP="00DC2EAA">
            <w:pPr>
              <w:widowControl/>
              <w:spacing w:line="240" w:lineRule="exact"/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BF4242">
              <w:rPr>
                <w:rFonts w:ascii="微软雅黑" w:eastAsia="微软雅黑" w:hAnsi="微软雅黑" w:cs="Times New Roman" w:hint="eastAsia"/>
                <w:sz w:val="15"/>
                <w:szCs w:val="15"/>
              </w:rPr>
              <w:t>1739</w:t>
            </w:r>
          </w:p>
        </w:tc>
      </w:tr>
    </w:tbl>
    <w:p w14:paraId="140671B0" w14:textId="564431CC" w:rsidR="003D27F0" w:rsidRPr="00BF4242" w:rsidRDefault="003D27F0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15"/>
          <w:szCs w:val="15"/>
        </w:rPr>
      </w:pPr>
    </w:p>
    <w:p w14:paraId="7494F6D0" w14:textId="77777777" w:rsidR="003D27F0" w:rsidRDefault="003D27F0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1C8CBA02" w14:textId="77777777" w:rsidR="002A5DE6" w:rsidRDefault="002A5DE6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73331FD6" w14:textId="77777777" w:rsidR="002A5DE6" w:rsidRDefault="002A5DE6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5DE6" w:rsidRPr="002A5DE6" w14:paraId="6433ACAF" w14:textId="77777777" w:rsidTr="002A5DE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63879A34" w14:textId="098A8A38" w:rsidR="002A5DE6" w:rsidRPr="00BF4242" w:rsidRDefault="00BF4242" w:rsidP="002A5DE6">
            <w:pPr>
              <w:widowControl/>
              <w:jc w:val="left"/>
              <w:rPr>
                <w:rFonts w:ascii="微软雅黑" w:eastAsia="微软雅黑" w:hAnsi="微软雅黑" w:cs="Times New Roman" w:hint="eastAsia"/>
                <w:color w:val="FFFFFF" w:themeColor="background1"/>
                <w:sz w:val="24"/>
                <w:szCs w:val="24"/>
              </w:rPr>
            </w:pPr>
            <w:r w:rsidRPr="00BF4242">
              <w:rPr>
                <w:rFonts w:ascii="微软雅黑" w:eastAsia="微软雅黑" w:hAnsi="微软雅黑" w:cs="Times New Roman" w:hint="eastAsia"/>
                <w:color w:val="FFFFFF" w:themeColor="background1"/>
                <w:sz w:val="24"/>
                <w:szCs w:val="24"/>
              </w:rPr>
              <w:t>Standard and optional features</w:t>
            </w:r>
          </w:p>
        </w:tc>
      </w:tr>
    </w:tbl>
    <w:p w14:paraId="79AD013B" w14:textId="77777777" w:rsidR="002A5DE6" w:rsidRDefault="002A5DE6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4EAFC635" w14:textId="1A3940C8" w:rsidR="00B27047" w:rsidRPr="00BF4242" w:rsidRDefault="00B27047" w:rsidP="00BF4242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b/>
          <w:bCs/>
          <w:color w:val="0070C0"/>
          <w:szCs w:val="21"/>
        </w:rPr>
        <w:sectPr w:rsidR="00B27047" w:rsidRPr="00BF4242" w:rsidSect="00BF3BAD">
          <w:footerReference w:type="default" r:id="rId11"/>
          <w:pgSz w:w="11906" w:h="16838"/>
          <w:pgMar w:top="720" w:right="720" w:bottom="720" w:left="720" w:header="397" w:footer="737" w:gutter="0"/>
          <w:cols w:space="425"/>
          <w:docGrid w:type="lines" w:linePitch="312"/>
        </w:sectPr>
      </w:pPr>
    </w:p>
    <w:p w14:paraId="5A1F3125" w14:textId="3D13946F" w:rsidR="002A5DE6" w:rsidRPr="00BF4242" w:rsidRDefault="00BF4242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BF4242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Engine</w:t>
      </w:r>
    </w:p>
    <w:p w14:paraId="1C7AE6C3" w14:textId="77777777" w:rsidR="00F7665A" w:rsidRDefault="00F7665A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2E110484" w14:textId="77777777" w:rsidR="00F7665A" w:rsidRDefault="00F7665A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  <w:sectPr w:rsidR="00F7665A" w:rsidSect="00BF4242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75ECC1BC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4-Cycle</w:t>
      </w:r>
    </w:p>
    <w:p w14:paraId="16D13C3D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Standard single stage air filter</w:t>
      </w:r>
    </w:p>
    <w:p w14:paraId="7400BC36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Oil drain extension &amp; shut-off valve</w:t>
      </w:r>
    </w:p>
    <w:p w14:paraId="5B414B77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Full flow oil filters</w:t>
      </w:r>
    </w:p>
    <w:p w14:paraId="72F90B24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Closed crankcase ventilation</w:t>
      </w:r>
    </w:p>
    <w:p w14:paraId="7F3140BB" w14:textId="5090680E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Governor-electronic isochronous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ADEC/ECU9</w:t>
      </w:r>
    </w:p>
    <w:p w14:paraId="1F8D405E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Common rail fuel injection</w:t>
      </w:r>
    </w:p>
    <w:p w14:paraId="08EB2880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Dry exhaust manifold</w:t>
      </w:r>
    </w:p>
    <w:p w14:paraId="407D5B84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Electric starting motor (24V)</w:t>
      </w:r>
    </w:p>
    <w:p w14:paraId="242CA674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Fuel consumption optimized engine</w:t>
      </w:r>
    </w:p>
    <w:p w14:paraId="5FFA7F43" w14:textId="77777777" w:rsidR="00BF4242" w:rsidRPr="00BF4242" w:rsidRDefault="00BF4242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TA-Luft optimized engine</w:t>
      </w:r>
    </w:p>
    <w:p w14:paraId="27F1265A" w14:textId="77777777" w:rsidR="00BF4242" w:rsidRPr="00BF4242" w:rsidRDefault="00BF4242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Tier 2 optimized engine</w:t>
      </w:r>
    </w:p>
    <w:p w14:paraId="320C7EAF" w14:textId="058D4275" w:rsidR="00BF4242" w:rsidRPr="00F7665A" w:rsidRDefault="00BF4242" w:rsidP="00CA52B5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NEA (ORDE) optimized engine</w:t>
      </w:r>
    </w:p>
    <w:p w14:paraId="051B3E13" w14:textId="77777777" w:rsidR="002A5DE6" w:rsidRDefault="002A5DE6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410F81EA" w14:textId="77777777" w:rsidR="00F7665A" w:rsidRDefault="00F7665A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  <w:sectPr w:rsidR="00F7665A" w:rsidSect="00BF4242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26DE0275" w14:textId="77777777" w:rsidR="00F7665A" w:rsidRDefault="00F7665A" w:rsidP="00CA52B5">
      <w:pPr>
        <w:widowControl/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  <w:sectPr w:rsidR="00F7665A" w:rsidSect="00BF4242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4C1B9951" w14:textId="3A38E750" w:rsidR="00B27047" w:rsidRPr="00F7665A" w:rsidRDefault="00616EE0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0070C0"/>
          <w:sz w:val="18"/>
          <w:szCs w:val="18"/>
        </w:rPr>
        <w:t>Alternator</w:t>
      </w:r>
    </w:p>
    <w:p w14:paraId="368F1585" w14:textId="77777777" w:rsidR="00F7665A" w:rsidRDefault="00F7665A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59E85333" w14:textId="77777777" w:rsidR="00F7665A" w:rsidRDefault="00F7665A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  <w:sectPr w:rsidR="00F7665A" w:rsidSect="00BF4242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0ADAE330" w14:textId="40339A10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 w:hint="eastAsia"/>
          <w:sz w:val="15"/>
          <w:szCs w:val="15"/>
        </w:rPr>
        <w:t>Marathon</w:t>
      </w:r>
      <w:r w:rsidRPr="00BF4242">
        <w:rPr>
          <w:rFonts w:ascii="微软雅黑" w:eastAsia="微软雅黑" w:hAnsi="微软雅黑" w:cs="Times New Roman"/>
          <w:sz w:val="15"/>
          <w:szCs w:val="15"/>
        </w:rPr>
        <w:t xml:space="preserve"> low voltage generator</w:t>
      </w:r>
    </w:p>
    <w:p w14:paraId="06CE21B8" w14:textId="474A7780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Meets NEMA MG1, BS5000,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IEC 60034-1, VDE 0530,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DIN EN 12601, AS1359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and ISO 8528 requirements</w:t>
      </w:r>
    </w:p>
    <w:p w14:paraId="2CF03DED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Superior voltage waveform</w:t>
      </w:r>
    </w:p>
    <w:p w14:paraId="17847BC6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Solid state, volts-per-Hertz regulator</w:t>
      </w:r>
    </w:p>
    <w:p w14:paraId="52960D9A" w14:textId="72FD1540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4 pole three-phase synchronous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generator</w:t>
      </w:r>
    </w:p>
    <w:p w14:paraId="2033AEA8" w14:textId="15D74FCA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Brushless, self-excited, self-regulating,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self-ventilated</w:t>
      </w:r>
    </w:p>
    <w:p w14:paraId="79C03021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Digital voltage regulator</w:t>
      </w:r>
    </w:p>
    <w:p w14:paraId="5D035EAB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Anti condensation heater</w:t>
      </w:r>
    </w:p>
    <w:p w14:paraId="559C617C" w14:textId="679AE159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Stator winding Y-connected,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accessible neutral (brought out)</w:t>
      </w:r>
    </w:p>
    <w:p w14:paraId="6B54B506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Protection IP 23</w:t>
      </w:r>
    </w:p>
    <w:p w14:paraId="2BB1A55C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less than 5% harmonic distorsion</w:t>
      </w:r>
    </w:p>
    <w:p w14:paraId="59218FC4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2/3 pitch stator windings</w:t>
      </w:r>
    </w:p>
    <w:p w14:paraId="779527C5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No load to full load regulation</w:t>
      </w:r>
    </w:p>
    <w:p w14:paraId="60FFACD1" w14:textId="6C0610A3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 w:hint="eastAsia"/>
          <w:sz w:val="15"/>
          <w:szCs w:val="15"/>
        </w:rPr>
        <w:t>±</w:t>
      </w:r>
      <w:r w:rsidRPr="00BF4242">
        <w:rPr>
          <w:rFonts w:ascii="微软雅黑" w:eastAsia="微软雅黑" w:hAnsi="微软雅黑" w:cs="Times New Roman"/>
          <w:sz w:val="15"/>
          <w:szCs w:val="15"/>
        </w:rPr>
        <w:t xml:space="preserve"> 0.25% voltage regulation no load to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full load</w:t>
      </w:r>
    </w:p>
    <w:p w14:paraId="4B95B421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Insulation class H, utilization acc. to H</w:t>
      </w:r>
    </w:p>
    <w:p w14:paraId="3DCF39B9" w14:textId="3CD2AD85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Radio suppression EN55011,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group 1, cl. B</w:t>
      </w:r>
    </w:p>
    <w:p w14:paraId="51E653E2" w14:textId="77777777" w:rsid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Short circuit capability 3xIn for 10sec</w:t>
      </w:r>
    </w:p>
    <w:p w14:paraId="749C8362" w14:textId="78E565D0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Sustained short circuit current of up to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250% of the rated current for up to 10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seconds (Marathon generator)</w:t>
      </w:r>
    </w:p>
    <w:p w14:paraId="7FBAC354" w14:textId="61F0E840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del w:id="2" w:author="Yuh" w:date="2024-10-09T11:14:00Z" w16du:dateUtc="2024-10-09T03:14:00Z">
        <w:r w:rsidRPr="00BF4242" w:rsidDel="00616EE0">
          <w:rPr>
            <w:rFonts w:ascii="微软雅黑" w:eastAsia="微软雅黑" w:hAnsi="微软雅黑" w:cs="Times New Roman"/>
            <w:sz w:val="15"/>
            <w:szCs w:val="15"/>
          </w:rPr>
          <w:delText>Winding and bearing RTDs</w:delText>
        </w:r>
        <w:r w:rsidRPr="00BF4242" w:rsidDel="00616EE0">
          <w:rPr>
            <w:rFonts w:ascii="微软雅黑" w:eastAsia="微软雅黑" w:hAnsi="微软雅黑" w:cs="Times New Roman" w:hint="eastAsia"/>
            <w:sz w:val="15"/>
            <w:szCs w:val="15"/>
          </w:rPr>
          <w:delText xml:space="preserve"> </w:delText>
        </w:r>
      </w:del>
      <w:del w:id="3" w:author="Yuh" w:date="2024-10-09T11:13:00Z" w16du:dateUtc="2024-10-09T03:13:00Z">
        <w:r w:rsidRPr="00BF4242" w:rsidDel="00616EE0">
          <w:rPr>
            <w:rFonts w:ascii="微软雅黑" w:eastAsia="微软雅黑" w:hAnsi="微软雅黑" w:cs="Times New Roman"/>
            <w:sz w:val="15"/>
            <w:szCs w:val="15"/>
          </w:rPr>
          <w:delText>(without monitoring)</w:delText>
        </w:r>
      </w:del>
    </w:p>
    <w:p w14:paraId="3AE469D3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Excitation by AREP + PMI</w:t>
      </w:r>
    </w:p>
    <w:p w14:paraId="67BC8450" w14:textId="77777777" w:rsidR="00BF4242" w:rsidRP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Mounting of CT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>´</w:t>
      </w:r>
      <w:r w:rsidRPr="00BF4242">
        <w:rPr>
          <w:rFonts w:ascii="微软雅黑" w:eastAsia="微软雅黑" w:hAnsi="微软雅黑" w:cs="Times New Roman"/>
          <w:sz w:val="15"/>
          <w:szCs w:val="15"/>
        </w:rPr>
        <w:t>s: 3x 2 core CT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>´</w:t>
      </w:r>
      <w:r w:rsidRPr="00BF4242">
        <w:rPr>
          <w:rFonts w:ascii="微软雅黑" w:eastAsia="微软雅黑" w:hAnsi="微软雅黑" w:cs="Times New Roman"/>
          <w:sz w:val="15"/>
          <w:szCs w:val="15"/>
        </w:rPr>
        <w:t>s</w:t>
      </w:r>
    </w:p>
    <w:p w14:paraId="462CE7E6" w14:textId="77777777" w:rsidR="00BF4242" w:rsidRDefault="00BF4242" w:rsidP="00BF4242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 xml:space="preserve">Voltage setpoint adjustment 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>±</w:t>
      </w:r>
      <w:r w:rsidRPr="00BF4242">
        <w:rPr>
          <w:rFonts w:ascii="微软雅黑" w:eastAsia="微软雅黑" w:hAnsi="微软雅黑" w:cs="Times New Roman"/>
          <w:sz w:val="15"/>
          <w:szCs w:val="15"/>
        </w:rPr>
        <w:t>10V</w:t>
      </w:r>
    </w:p>
    <w:p w14:paraId="13E80A06" w14:textId="5C8CD534" w:rsidR="00BF4242" w:rsidRPr="00BF4242" w:rsidRDefault="00BF4242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Sustained short circuit current of up to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300% of the rated current for up to 10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BF4242">
        <w:rPr>
          <w:rFonts w:ascii="微软雅黑" w:eastAsia="微软雅黑" w:hAnsi="微软雅黑" w:cs="Times New Roman"/>
          <w:sz w:val="15"/>
          <w:szCs w:val="15"/>
        </w:rPr>
        <w:t>seconds (Leroy Somer generator)</w:t>
      </w:r>
    </w:p>
    <w:p w14:paraId="6E0E7A16" w14:textId="133B2317" w:rsidR="00BF4242" w:rsidRPr="00BF4242" w:rsidRDefault="00BF4242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 w:hint="eastAsia"/>
          <w:sz w:val="15"/>
          <w:szCs w:val="15"/>
        </w:rPr>
        <w:t>Leroy Somer</w:t>
      </w:r>
      <w:r w:rsidRPr="00BF4242">
        <w:rPr>
          <w:rFonts w:ascii="微软雅黑" w:eastAsia="微软雅黑" w:hAnsi="微软雅黑" w:cs="Times New Roman"/>
          <w:sz w:val="15"/>
          <w:szCs w:val="15"/>
        </w:rPr>
        <w:t xml:space="preserve"> low voltage generator</w:t>
      </w:r>
    </w:p>
    <w:p w14:paraId="03C8E667" w14:textId="320EBCF6" w:rsidR="0095008B" w:rsidRDefault="00BF4242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ins w:id="4" w:author="Yuh" w:date="2024-10-09T11:14:00Z" w16du:dateUtc="2024-10-09T03:14:00Z"/>
          <w:rFonts w:ascii="微软雅黑" w:eastAsia="微软雅黑" w:hAnsi="微软雅黑" w:cs="Times New Roman" w:hint="eastAsia"/>
          <w:sz w:val="15"/>
          <w:szCs w:val="15"/>
        </w:rPr>
      </w:pPr>
      <w:r w:rsidRPr="00BF4242">
        <w:rPr>
          <w:rFonts w:ascii="微软雅黑" w:eastAsia="微软雅黑" w:hAnsi="微软雅黑" w:cs="Times New Roman"/>
          <w:sz w:val="15"/>
          <w:szCs w:val="15"/>
        </w:rPr>
        <w:t>Oversized generato</w:t>
      </w:r>
      <w:r w:rsidRPr="00BF4242">
        <w:rPr>
          <w:rFonts w:ascii="微软雅黑" w:eastAsia="微软雅黑" w:hAnsi="微软雅黑" w:cs="Times New Roman" w:hint="eastAsia"/>
          <w:sz w:val="15"/>
          <w:szCs w:val="15"/>
        </w:rPr>
        <w:t>r</w:t>
      </w:r>
    </w:p>
    <w:p w14:paraId="2EE8BBDA" w14:textId="06A58CA2" w:rsidR="00616EE0" w:rsidRDefault="00616EE0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ins w:id="5" w:author="Yuh" w:date="2024-10-09T11:14:00Z" w16du:dateUtc="2024-10-09T03:14:00Z"/>
          <w:rFonts w:ascii="微软雅黑" w:eastAsia="微软雅黑" w:hAnsi="微软雅黑" w:cs="Times New Roman" w:hint="eastAsia"/>
          <w:sz w:val="15"/>
          <w:szCs w:val="15"/>
        </w:rPr>
      </w:pPr>
      <w:ins w:id="6" w:author="Yuh" w:date="2024-10-09T11:14:00Z" w16du:dateUtc="2024-10-09T03:14:00Z">
        <w:r>
          <w:rPr>
            <w:rFonts w:ascii="微软雅黑" w:eastAsia="微软雅黑" w:hAnsi="微软雅黑" w:cs="Times New Roman" w:hint="eastAsia"/>
            <w:sz w:val="15"/>
            <w:szCs w:val="15"/>
          </w:rPr>
          <w:t>Winding and bearing RTDs</w:t>
        </w:r>
      </w:ins>
    </w:p>
    <w:p w14:paraId="0881677F" w14:textId="0B784C16" w:rsidR="00616EE0" w:rsidRDefault="00616EE0" w:rsidP="00BF4242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ins w:id="7" w:author="Yuh" w:date="2024-10-09T11:14:00Z" w16du:dateUtc="2024-10-09T03:14:00Z">
        <w:r>
          <w:rPr>
            <w:rFonts w:ascii="微软雅黑" w:eastAsia="微软雅黑" w:hAnsi="微软雅黑" w:cs="Times New Roman" w:hint="eastAsia"/>
            <w:sz w:val="15"/>
            <w:szCs w:val="15"/>
          </w:rPr>
          <w:t>Fre</w:t>
        </w:r>
      </w:ins>
      <w:ins w:id="8" w:author="Yuh" w:date="2024-10-09T11:15:00Z" w16du:dateUtc="2024-10-09T03:15:00Z">
        <w:r>
          <w:rPr>
            <w:rFonts w:ascii="微软雅黑" w:eastAsia="微软雅黑" w:hAnsi="微软雅黑" w:cs="Times New Roman" w:hint="eastAsia"/>
            <w:sz w:val="15"/>
            <w:szCs w:val="15"/>
          </w:rPr>
          <w:t>eside with low voltage alternator (30-80kW)</w:t>
        </w:r>
      </w:ins>
    </w:p>
    <w:p w14:paraId="62AE43D5" w14:textId="77777777" w:rsidR="00F7665A" w:rsidRPr="00BF4242" w:rsidRDefault="00F7665A" w:rsidP="00F7665A">
      <w:pPr>
        <w:pStyle w:val="a6"/>
        <w:widowControl/>
        <w:spacing w:line="240" w:lineRule="exact"/>
        <w:ind w:left="284" w:firstLineChars="0" w:firstLine="0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566D74EB" w14:textId="77777777" w:rsidR="00BF4242" w:rsidRDefault="00BF4242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  <w:sectPr w:rsidR="00BF4242" w:rsidSect="00BF4242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526D25E2" w14:textId="77777777" w:rsidR="00F7665A" w:rsidRDefault="00F7665A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  <w:sectPr w:rsidR="00F7665A" w:rsidSect="00BD6EF6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03D06BF5" w14:textId="77777777" w:rsidR="0095008B" w:rsidRDefault="0095008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0737DE7A" w14:textId="77777777" w:rsidR="0095008B" w:rsidRDefault="0095008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1CC4E603" w14:textId="77777777" w:rsidR="0095008B" w:rsidRDefault="0095008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30B995FC" w14:textId="77777777" w:rsidR="0095008B" w:rsidRDefault="0095008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6EDCF523" w14:textId="77777777" w:rsidR="0095008B" w:rsidRDefault="0095008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4C6A9C29" w14:textId="77777777" w:rsidR="005F11CB" w:rsidRDefault="005F11C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5E21E342" w14:textId="77777777" w:rsidR="005F11CB" w:rsidRDefault="005F11CB" w:rsidP="00CA52B5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Cs w:val="21"/>
        </w:rPr>
      </w:pPr>
    </w:p>
    <w:p w14:paraId="3BECA8C2" w14:textId="36C76D76" w:rsidR="0095008B" w:rsidRPr="005F11CB" w:rsidRDefault="00BF4242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5F11CB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Cooling system</w:t>
      </w:r>
    </w:p>
    <w:p w14:paraId="4092D436" w14:textId="77777777" w:rsidR="001C7B77" w:rsidRDefault="001C7B77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b/>
          <w:bCs/>
          <w:szCs w:val="21"/>
        </w:rPr>
      </w:pPr>
    </w:p>
    <w:p w14:paraId="40533155" w14:textId="77777777" w:rsidR="00F7665A" w:rsidRDefault="00F7665A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7CFB2E50" w14:textId="77777777" w:rsidR="00BF4242" w:rsidRPr="005F11CB" w:rsidRDefault="00BF4242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Jacket water pump</w:t>
      </w:r>
    </w:p>
    <w:p w14:paraId="4B2C9CA3" w14:textId="77777777" w:rsidR="00BF4242" w:rsidRPr="005F11CB" w:rsidRDefault="00BF4242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Thermostat(s)</w:t>
      </w:r>
    </w:p>
    <w:p w14:paraId="0981F083" w14:textId="77777777" w:rsidR="00BF4242" w:rsidRPr="005F11CB" w:rsidRDefault="00BF4242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Air charge air cooling</w:t>
      </w:r>
    </w:p>
    <w:p w14:paraId="58F47627" w14:textId="77777777" w:rsidR="00BF4242" w:rsidRPr="005F11CB" w:rsidRDefault="00BF4242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Mechanical radiator</w:t>
      </w:r>
    </w:p>
    <w:p w14:paraId="0F3D85C4" w14:textId="3565A896" w:rsidR="00BF4242" w:rsidRDefault="00BF4242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Jacket water heater</w:t>
      </w:r>
    </w:p>
    <w:p w14:paraId="529868BD" w14:textId="77777777" w:rsidR="00F7665A" w:rsidRDefault="00F7665A" w:rsidP="00BF4242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3927FAA4" w14:textId="77777777" w:rsidR="005F11CB" w:rsidRDefault="005F11CB" w:rsidP="00BF4242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1D7DFE4A" w14:textId="77777777" w:rsidR="005F11CB" w:rsidRDefault="005F11CB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6444381B" w14:textId="7A3365F0" w:rsidR="001D460F" w:rsidRDefault="005F11CB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5F11CB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Control plane</w:t>
      </w:r>
    </w:p>
    <w:p w14:paraId="4A23FC8F" w14:textId="77777777" w:rsidR="00F7665A" w:rsidRPr="005F11CB" w:rsidRDefault="00F7665A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</w:p>
    <w:p w14:paraId="619CC939" w14:textId="77777777" w:rsidR="00F7665A" w:rsidRDefault="00F7665A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20376F9D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Pre-wired control cabinet for easy</w:t>
      </w:r>
    </w:p>
    <w:p w14:paraId="09C1AF9B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application of customized controller (V1+)</w:t>
      </w:r>
    </w:p>
    <w:p w14:paraId="667A916B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Island operation (V2)</w:t>
      </w:r>
    </w:p>
    <w:p w14:paraId="611EE36A" w14:textId="6A78D9A9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Automatic mains failure operation with ATS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(V3a)</w:t>
      </w:r>
    </w:p>
    <w:p w14:paraId="0DA4D065" w14:textId="4E652AEB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Automatic mains failure operation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incl. control of generator and mains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breaker (V3b)</w:t>
      </w:r>
    </w:p>
    <w:p w14:paraId="2B1923B7" w14:textId="34978CBA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Island parallel operation of multiple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gensets (V4)</w:t>
      </w:r>
    </w:p>
    <w:p w14:paraId="7405B7BA" w14:textId="2289336B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Automatic mains failure operation with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short (&lt; 10s) mains parallel</w:t>
      </w:r>
    </w:p>
    <w:p w14:paraId="1A665AA0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overlap synchronization (V5)</w:t>
      </w:r>
    </w:p>
    <w:p w14:paraId="5C660C6C" w14:textId="300E8545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Mains parallel operation of a single genset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(V6)</w:t>
      </w:r>
    </w:p>
    <w:p w14:paraId="1E34B5D0" w14:textId="10176CB1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Mains parallel operation of multiple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gensets (V7)</w:t>
      </w:r>
    </w:p>
    <w:p w14:paraId="672FB7DD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Basler controller</w:t>
      </w:r>
    </w:p>
    <w:p w14:paraId="2CAD882E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Deif controller</w:t>
      </w:r>
    </w:p>
    <w:p w14:paraId="184E1FF6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Complete system metering</w:t>
      </w:r>
    </w:p>
    <w:p w14:paraId="082CCC47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Digital metering</w:t>
      </w:r>
    </w:p>
    <w:p w14:paraId="39A58434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Engine parameters</w:t>
      </w:r>
    </w:p>
    <w:p w14:paraId="1DCD9283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Generator protection functions</w:t>
      </w:r>
    </w:p>
    <w:p w14:paraId="727A7A56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Engine protection</w:t>
      </w:r>
    </w:p>
    <w:p w14:paraId="1EE64E93" w14:textId="4E19ACC8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SAE J1939 engine ECU</w:t>
      </w:r>
      <w:r w:rsidRPr="005F11CB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communications</w:t>
      </w:r>
    </w:p>
    <w:p w14:paraId="0461287C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Parametrization software</w:t>
      </w:r>
    </w:p>
    <w:p w14:paraId="1E5AD0AD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Multilingual capability</w:t>
      </w:r>
    </w:p>
    <w:p w14:paraId="1D043618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Multiple programmable contact inputs</w:t>
      </w:r>
    </w:p>
    <w:p w14:paraId="459C07DE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Multiple contact outputs</w:t>
      </w:r>
    </w:p>
    <w:p w14:paraId="0DE69EA0" w14:textId="77777777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Event recording</w:t>
      </w:r>
    </w:p>
    <w:p w14:paraId="7A71EEDE" w14:textId="6E6E7646" w:rsidR="005F11CB" w:rsidRP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IP 54 front panel rating with</w:t>
      </w:r>
      <w:r w:rsidRPr="005F11CB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integrated gasket</w:t>
      </w:r>
    </w:p>
    <w:p w14:paraId="7FE5C5A3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Different expansion modules</w:t>
      </w:r>
    </w:p>
    <w:p w14:paraId="2CDBFC52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Remote annunciator</w:t>
      </w:r>
    </w:p>
    <w:p w14:paraId="0E6BA43E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Daytank control</w:t>
      </w:r>
    </w:p>
    <w:p w14:paraId="5D5B6FE7" w14:textId="37655205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Generator winding temperature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monitoring</w:t>
      </w:r>
    </w:p>
    <w:p w14:paraId="2708980E" w14:textId="6A773D25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Generator bearing temperature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monitoring</w:t>
      </w:r>
    </w:p>
    <w:p w14:paraId="53C50820" w14:textId="45C233A3" w:rsidR="005F11CB" w:rsidRDefault="005F11CB" w:rsidP="005C3C83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Differential protection with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multi-function protection relay</w:t>
      </w:r>
    </w:p>
    <w:p w14:paraId="32A95C3C" w14:textId="1DE0A504" w:rsidR="00F7665A" w:rsidRPr="00F7665A" w:rsidRDefault="00F7665A" w:rsidP="005C3C83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>
        <w:rPr>
          <w:rFonts w:ascii="微软雅黑" w:eastAsia="微软雅黑" w:hAnsi="微软雅黑" w:cs="Times New Roman" w:hint="eastAsia"/>
          <w:sz w:val="15"/>
          <w:szCs w:val="15"/>
        </w:rPr>
        <w:t>Modbus RTU-TCP gateway</w:t>
      </w:r>
    </w:p>
    <w:p w14:paraId="56E0704A" w14:textId="77777777" w:rsid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4498A2BF" w14:textId="77777777" w:rsidR="005F11CB" w:rsidRDefault="005F11CB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4CC09FFF" w14:textId="227791A7" w:rsid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F7665A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Power panel</w:t>
      </w:r>
    </w:p>
    <w:p w14:paraId="086A8D5E" w14:textId="77777777" w:rsidR="00F7665A" w:rsidRP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</w:p>
    <w:p w14:paraId="7ABDF822" w14:textId="77777777" w:rsidR="00F7665A" w:rsidRDefault="00F7665A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36A1D594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Available in 600x600</w:t>
      </w:r>
    </w:p>
    <w:p w14:paraId="798B6A06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Phase monitoring relay 230V/400V</w:t>
      </w:r>
    </w:p>
    <w:p w14:paraId="746F7185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Supply for battery charger</w:t>
      </w:r>
    </w:p>
    <w:p w14:paraId="7262F991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Supply for jacket water heater</w:t>
      </w:r>
    </w:p>
    <w:p w14:paraId="33F177CA" w14:textId="66F83B5F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Plug socket cabinet for 230V</w:t>
      </w:r>
      <w:r w:rsidRPr="005F11CB"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compatible Euro</w:t>
      </w:r>
    </w:p>
    <w:p w14:paraId="64E517E7" w14:textId="77777777" w:rsid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3333059A" w14:textId="77777777" w:rsidR="005C3C83" w:rsidRDefault="005C3C83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14866785" w14:textId="034847F6" w:rsidR="005F11CB" w:rsidRDefault="005F11CB" w:rsidP="00F7665A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5F11CB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Fuel system</w:t>
      </w:r>
    </w:p>
    <w:p w14:paraId="0A1A2C15" w14:textId="77777777" w:rsidR="00F7665A" w:rsidRPr="00F7665A" w:rsidRDefault="00F7665A" w:rsidP="00F7665A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</w:p>
    <w:p w14:paraId="05D9D9FB" w14:textId="77777777" w:rsidR="00F7665A" w:rsidRDefault="00F7665A" w:rsidP="00F7665A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43C97D55" w14:textId="0C50765F" w:rsidR="005F11CB" w:rsidRPr="00F7665A" w:rsidRDefault="005F11CB" w:rsidP="00F7665A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Flexible fuel connectors mounted to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RRPioneer-Regular" w:eastAsia="RRPioneer-Regular" w:cs="RRPioneer-Regular"/>
          <w:color w:val="404040"/>
          <w:kern w:val="0"/>
          <w:sz w:val="15"/>
          <w:szCs w:val="15"/>
        </w:rPr>
        <w:t>base frame</w:t>
      </w:r>
    </w:p>
    <w:p w14:paraId="4F9509FC" w14:textId="77777777" w:rsidR="00F7665A" w:rsidRPr="00F7665A" w:rsidRDefault="00F7665A" w:rsidP="00F7665A">
      <w:pPr>
        <w:pStyle w:val="a6"/>
        <w:widowControl/>
        <w:spacing w:line="240" w:lineRule="exact"/>
        <w:ind w:left="284" w:firstLineChars="0" w:firstLine="0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5779E55C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Fuel filter with water separator</w:t>
      </w:r>
    </w:p>
    <w:p w14:paraId="7A60EF75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Switchable fuel filter with water separator</w:t>
      </w:r>
    </w:p>
    <w:p w14:paraId="09E13181" w14:textId="3FD3E4D9" w:rsidR="005F11CB" w:rsidRPr="00F7665A" w:rsidRDefault="005F11CB" w:rsidP="005C3C83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Fuel cooler</w:t>
      </w:r>
    </w:p>
    <w:p w14:paraId="118C1FE5" w14:textId="77777777" w:rsid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08C8BF14" w14:textId="77777777" w:rsidR="00AF5598" w:rsidRDefault="00AF5598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7A926899" w14:textId="15087AE6" w:rsidR="00F7665A" w:rsidRP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F7665A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Starting/charging system</w:t>
      </w:r>
    </w:p>
    <w:p w14:paraId="3A254542" w14:textId="77777777" w:rsidR="00F7665A" w:rsidRDefault="00F7665A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0DA70EA8" w14:textId="77777777" w:rsidR="00F7665A" w:rsidRDefault="00F7665A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6E439CB8" w14:textId="77777777" w:rsidR="005F11CB" w:rsidRDefault="005F11CB" w:rsidP="005F11CB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 xml:space="preserve">24V starter </w:t>
      </w:r>
    </w:p>
    <w:p w14:paraId="3150616D" w14:textId="5B30D71C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Starter batteries, cables, rack,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5F11CB">
        <w:rPr>
          <w:rFonts w:ascii="微软雅黑" w:eastAsia="微软雅黑" w:hAnsi="微软雅黑" w:cs="Times New Roman"/>
          <w:sz w:val="15"/>
          <w:szCs w:val="15"/>
        </w:rPr>
        <w:t>disconnect switch</w:t>
      </w:r>
    </w:p>
    <w:p w14:paraId="73B67128" w14:textId="77777777" w:rsidR="005F11CB" w:rsidRPr="005F11CB" w:rsidRDefault="005F11CB" w:rsidP="005F11CB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Battery charger</w:t>
      </w:r>
    </w:p>
    <w:p w14:paraId="6481634C" w14:textId="0D6727A0" w:rsidR="005F11CB" w:rsidRPr="00F7665A" w:rsidRDefault="005F11CB" w:rsidP="00AF5598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5F11CB">
        <w:rPr>
          <w:rFonts w:ascii="微软雅黑" w:eastAsia="微软雅黑" w:hAnsi="微软雅黑" w:cs="Times New Roman"/>
          <w:sz w:val="15"/>
          <w:szCs w:val="15"/>
        </w:rPr>
        <w:t>Redundant starter 2x7.5KW</w:t>
      </w:r>
    </w:p>
    <w:p w14:paraId="5CE9F981" w14:textId="77777777" w:rsidR="00F7665A" w:rsidRDefault="00F7665A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F7665A" w:rsidSect="00F7665A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5AC17944" w14:textId="77777777" w:rsidR="005F11CB" w:rsidRDefault="005F11CB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34839E92" w14:textId="7EFB6017" w:rsidR="00F7665A" w:rsidRPr="00CE5B5E" w:rsidRDefault="00F7665A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CE5B5E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Mounting system</w:t>
      </w:r>
    </w:p>
    <w:p w14:paraId="605CAAB3" w14:textId="77777777" w:rsidR="00F7665A" w:rsidRDefault="00F7665A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5539A51F" w14:textId="77777777" w:rsidR="00CE5B5E" w:rsidRDefault="00CE5B5E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CE5B5E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1AFA2E49" w14:textId="77777777" w:rsidR="00CE5B5E" w:rsidRDefault="00CE5B5E" w:rsidP="00CE5B5E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CE5B5E">
        <w:rPr>
          <w:rFonts w:ascii="微软雅黑" w:eastAsia="微软雅黑" w:hAnsi="微软雅黑" w:cs="Times New Roman"/>
          <w:sz w:val="15"/>
          <w:szCs w:val="15"/>
        </w:rPr>
        <w:t xml:space="preserve">Welded base frame </w:t>
      </w:r>
    </w:p>
    <w:p w14:paraId="2A876FFD" w14:textId="77777777" w:rsidR="00CE5B5E" w:rsidRDefault="00CE5B5E" w:rsidP="00CE5B5E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CE5B5E">
        <w:rPr>
          <w:rFonts w:ascii="微软雅黑" w:eastAsia="微软雅黑" w:hAnsi="微软雅黑" w:cs="Times New Roman"/>
          <w:sz w:val="15"/>
          <w:szCs w:val="15"/>
        </w:rPr>
        <w:t xml:space="preserve">Resilient engine and generator mounting </w:t>
      </w:r>
    </w:p>
    <w:p w14:paraId="4662B54D" w14:textId="0ACE61B7" w:rsidR="00F7665A" w:rsidRDefault="00CE5B5E" w:rsidP="00CE5B5E">
      <w:pPr>
        <w:pStyle w:val="a6"/>
        <w:widowControl/>
        <w:numPr>
          <w:ilvl w:val="0"/>
          <w:numId w:val="9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CE5B5E">
        <w:rPr>
          <w:rFonts w:ascii="微软雅黑" w:eastAsia="微软雅黑" w:hAnsi="微软雅黑" w:cs="Times New Roman"/>
          <w:sz w:val="15"/>
          <w:szCs w:val="15"/>
        </w:rPr>
        <w:t>Modular base frame design</w:t>
      </w:r>
    </w:p>
    <w:p w14:paraId="1F807473" w14:textId="77777777" w:rsidR="00CE5B5E" w:rsidRDefault="00CE5B5E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CE5B5E" w:rsidSect="00CE5B5E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</w:p>
    <w:p w14:paraId="4B6B3C81" w14:textId="77777777" w:rsidR="00F7665A" w:rsidRDefault="00F7665A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6463EEF7" w14:textId="3BC19F88" w:rsidR="00F7665A" w:rsidRPr="00AF5598" w:rsidRDefault="00F7665A" w:rsidP="00AF5598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</w:pPr>
      <w:r w:rsidRPr="00CE5B5E">
        <w:rPr>
          <w:rFonts w:ascii="微软雅黑" w:eastAsia="微软雅黑" w:hAnsi="微软雅黑" w:cs="Times New Roman" w:hint="eastAsia"/>
          <w:color w:val="0070C0"/>
          <w:sz w:val="18"/>
          <w:szCs w:val="18"/>
        </w:rPr>
        <w:t>Exhaust system</w:t>
      </w:r>
    </w:p>
    <w:p w14:paraId="1701D02C" w14:textId="77777777" w:rsidR="00BD6EF6" w:rsidRPr="00CE5B5E" w:rsidRDefault="00BD6EF6" w:rsidP="00CE5B5E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color w:val="0070C0"/>
          <w:sz w:val="18"/>
          <w:szCs w:val="18"/>
        </w:rPr>
        <w:sectPr w:rsidR="00BD6EF6" w:rsidRPr="00CE5B5E" w:rsidSect="00F7665A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5D940698" w14:textId="77777777" w:rsidR="00AF5598" w:rsidRDefault="00AF5598" w:rsidP="005C3C83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1E001F9E" w14:textId="77777777" w:rsidR="00CE5B5E" w:rsidRDefault="00CE5B5E" w:rsidP="00CE5B5E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CE5B5E" w:rsidSect="00B27047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692D1C24" w14:textId="77777777" w:rsidR="00CE5B5E" w:rsidRPr="00CE5B5E" w:rsidRDefault="00CE5B5E" w:rsidP="00CE5B5E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CE5B5E">
        <w:rPr>
          <w:rFonts w:ascii="微软雅黑" w:eastAsia="微软雅黑" w:hAnsi="微软雅黑" w:cs="Times New Roman"/>
          <w:sz w:val="15"/>
          <w:szCs w:val="15"/>
        </w:rPr>
        <w:t>Exhaust bellows with connection flange</w:t>
      </w:r>
    </w:p>
    <w:p w14:paraId="6CFBC0F4" w14:textId="4C768AE2" w:rsidR="00CE5B5E" w:rsidRPr="00CE5B5E" w:rsidRDefault="00CE5B5E" w:rsidP="00CE5B5E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  <w:r w:rsidRPr="00CE5B5E">
        <w:rPr>
          <w:rFonts w:ascii="微软雅黑" w:eastAsia="微软雅黑" w:hAnsi="微软雅黑" w:cs="Times New Roman"/>
          <w:sz w:val="15"/>
          <w:szCs w:val="15"/>
        </w:rPr>
        <w:t xml:space="preserve">Exhaust silencer with 10 </w:t>
      </w:r>
      <w:del w:id="9" w:author="Yuh" w:date="2024-10-09T11:20:00Z" w16du:dateUtc="2024-10-09T03:20:00Z">
        <w:r w:rsidRPr="00CE5B5E" w:rsidDel="00616EE0">
          <w:rPr>
            <w:rFonts w:ascii="微软雅黑" w:eastAsia="微软雅黑" w:hAnsi="微软雅黑" w:cs="Times New Roman"/>
            <w:sz w:val="15"/>
            <w:szCs w:val="15"/>
          </w:rPr>
          <w:delText xml:space="preserve">dB(A) </w:delText>
        </w:r>
      </w:del>
      <w:r w:rsidRPr="00CE5B5E">
        <w:rPr>
          <w:rFonts w:ascii="微软雅黑" w:eastAsia="微软雅黑" w:hAnsi="微软雅黑" w:cs="Times New Roman"/>
          <w:sz w:val="15"/>
          <w:szCs w:val="15"/>
        </w:rPr>
        <w:t>sound</w:t>
      </w:r>
      <w:r>
        <w:rPr>
          <w:rFonts w:ascii="微软雅黑" w:eastAsia="微软雅黑" w:hAnsi="微软雅黑" w:cs="Times New Roman" w:hint="eastAsia"/>
          <w:sz w:val="15"/>
          <w:szCs w:val="15"/>
        </w:rPr>
        <w:t xml:space="preserve"> </w:t>
      </w:r>
      <w:r w:rsidRPr="00CE5B5E">
        <w:rPr>
          <w:rFonts w:ascii="微软雅黑" w:eastAsia="微软雅黑" w:hAnsi="微软雅黑" w:cs="Times New Roman"/>
          <w:sz w:val="15"/>
          <w:szCs w:val="15"/>
        </w:rPr>
        <w:t>attenuation</w:t>
      </w:r>
      <w:ins w:id="10" w:author="Yuh" w:date="2024-10-09T11:20:00Z" w16du:dateUtc="2024-10-09T03:20:00Z">
        <w:r w:rsidR="00616EE0">
          <w:rPr>
            <w:rFonts w:ascii="微软雅黑" w:eastAsia="微软雅黑" w:hAnsi="微软雅黑" w:cs="Times New Roman" w:hint="eastAsia"/>
            <w:sz w:val="15"/>
            <w:szCs w:val="15"/>
          </w:rPr>
          <w:t>(residential 住宅级别噪音)</w:t>
        </w:r>
      </w:ins>
    </w:p>
    <w:p w14:paraId="03B97103" w14:textId="7983E88C" w:rsidR="00CE5B5E" w:rsidRPr="00CE5B5E" w:rsidDel="00616EE0" w:rsidRDefault="00CE5B5E" w:rsidP="00616EE0">
      <w:pPr>
        <w:pStyle w:val="a6"/>
        <w:widowControl/>
        <w:spacing w:line="240" w:lineRule="exact"/>
        <w:ind w:left="284" w:firstLineChars="0" w:firstLine="0"/>
        <w:jc w:val="left"/>
        <w:rPr>
          <w:del w:id="11" w:author="Yuh" w:date="2024-10-09T11:21:00Z" w16du:dateUtc="2024-10-09T03:21:00Z"/>
          <w:rFonts w:ascii="微软雅黑" w:eastAsia="微软雅黑" w:hAnsi="微软雅黑" w:cs="Times New Roman" w:hint="eastAsia"/>
          <w:sz w:val="15"/>
          <w:szCs w:val="15"/>
        </w:rPr>
      </w:pPr>
      <w:del w:id="12" w:author="Yuh" w:date="2024-10-09T11:21:00Z" w16du:dateUtc="2024-10-09T03:21:00Z">
        <w:r w:rsidRPr="00CE5B5E" w:rsidDel="00616EE0">
          <w:rPr>
            <w:rFonts w:ascii="微软雅黑" w:eastAsia="微软雅黑" w:hAnsi="微软雅黑" w:cs="Times New Roman"/>
            <w:sz w:val="15"/>
            <w:szCs w:val="15"/>
          </w:rPr>
          <w:delText>Exhaust silencer with 30 dB(A) sound</w:delText>
        </w:r>
        <w:r w:rsidDel="00616EE0">
          <w:rPr>
            <w:rFonts w:ascii="微软雅黑" w:eastAsia="微软雅黑" w:hAnsi="微软雅黑" w:cs="Times New Roman" w:hint="eastAsia"/>
            <w:sz w:val="15"/>
            <w:szCs w:val="15"/>
          </w:rPr>
          <w:delText xml:space="preserve"> </w:delText>
        </w:r>
        <w:r w:rsidRPr="00CE5B5E" w:rsidDel="00616EE0">
          <w:rPr>
            <w:rFonts w:ascii="微软雅黑" w:eastAsia="微软雅黑" w:hAnsi="微软雅黑" w:cs="Times New Roman"/>
            <w:sz w:val="15"/>
            <w:szCs w:val="15"/>
          </w:rPr>
          <w:delText>attenuation</w:delText>
        </w:r>
      </w:del>
    </w:p>
    <w:p w14:paraId="07EFE3B4" w14:textId="082F621E" w:rsidR="00CE5B5E" w:rsidRPr="00CE5B5E" w:rsidDel="00616EE0" w:rsidRDefault="00CE5B5E" w:rsidP="00616EE0">
      <w:pPr>
        <w:pStyle w:val="a6"/>
        <w:widowControl/>
        <w:spacing w:line="240" w:lineRule="exact"/>
        <w:ind w:left="284" w:firstLineChars="0" w:firstLine="0"/>
        <w:jc w:val="left"/>
        <w:rPr>
          <w:del w:id="13" w:author="Yuh" w:date="2024-10-09T11:21:00Z" w16du:dateUtc="2024-10-09T03:21:00Z"/>
          <w:rFonts w:ascii="微软雅黑" w:eastAsia="微软雅黑" w:hAnsi="微软雅黑" w:cs="Times New Roman" w:hint="eastAsia"/>
          <w:sz w:val="15"/>
          <w:szCs w:val="15"/>
        </w:rPr>
      </w:pPr>
      <w:del w:id="14" w:author="Yuh" w:date="2024-10-09T11:21:00Z" w16du:dateUtc="2024-10-09T03:21:00Z">
        <w:r w:rsidRPr="00CE5B5E" w:rsidDel="00616EE0">
          <w:rPr>
            <w:rFonts w:ascii="微软雅黑" w:eastAsia="微软雅黑" w:hAnsi="微软雅黑" w:cs="Times New Roman"/>
            <w:sz w:val="15"/>
            <w:szCs w:val="15"/>
          </w:rPr>
          <w:delText>Exhaust silencer with 40 dB(A) sound</w:delText>
        </w:r>
        <w:r w:rsidDel="00616EE0">
          <w:rPr>
            <w:rFonts w:ascii="微软雅黑" w:eastAsia="微软雅黑" w:hAnsi="微软雅黑" w:cs="Times New Roman" w:hint="eastAsia"/>
            <w:sz w:val="15"/>
            <w:szCs w:val="15"/>
          </w:rPr>
          <w:delText xml:space="preserve"> </w:delText>
        </w:r>
        <w:r w:rsidRPr="00CE5B5E" w:rsidDel="00616EE0">
          <w:rPr>
            <w:rFonts w:ascii="微软雅黑" w:eastAsia="微软雅黑" w:hAnsi="微软雅黑" w:cs="Times New Roman"/>
            <w:sz w:val="15"/>
            <w:szCs w:val="15"/>
          </w:rPr>
          <w:delText>attenuation</w:delText>
        </w:r>
      </w:del>
    </w:p>
    <w:p w14:paraId="05C9C0F3" w14:textId="77777777" w:rsidR="00CE5B5E" w:rsidRDefault="00CE5B5E" w:rsidP="00CE5B5E">
      <w:pPr>
        <w:pStyle w:val="a6"/>
        <w:widowControl/>
        <w:numPr>
          <w:ilvl w:val="0"/>
          <w:numId w:val="10"/>
        </w:numPr>
        <w:spacing w:line="240" w:lineRule="exact"/>
        <w:ind w:left="284" w:firstLineChars="0" w:hanging="284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CE5B5E" w:rsidSect="00CE5B5E">
          <w:type w:val="continuous"/>
          <w:pgSz w:w="11906" w:h="16838"/>
          <w:pgMar w:top="720" w:right="720" w:bottom="720" w:left="720" w:header="397" w:footer="850" w:gutter="0"/>
          <w:cols w:num="3" w:space="425"/>
          <w:docGrid w:type="lines" w:linePitch="312"/>
        </w:sectPr>
      </w:pPr>
      <w:r w:rsidRPr="00CE5B5E">
        <w:rPr>
          <w:rFonts w:ascii="微软雅黑" w:eastAsia="微软雅黑" w:hAnsi="微软雅黑" w:cs="Times New Roman"/>
          <w:sz w:val="15"/>
          <w:szCs w:val="15"/>
        </w:rPr>
        <w:t>Y-connection-pipe</w:t>
      </w:r>
    </w:p>
    <w:p w14:paraId="37657A77" w14:textId="18FF2392" w:rsidR="00CE5B5E" w:rsidRDefault="00CE5B5E" w:rsidP="00CE5B5E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3200B8C0" w14:textId="74C692A3" w:rsidR="0095008B" w:rsidRPr="00AF5598" w:rsidRDefault="0095008B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  <w:sectPr w:rsidR="0095008B" w:rsidRPr="00AF5598" w:rsidSect="00B27047">
          <w:type w:val="continuous"/>
          <w:pgSz w:w="11906" w:h="16838"/>
          <w:pgMar w:top="720" w:right="720" w:bottom="720" w:left="720" w:header="397" w:footer="850" w:gutter="0"/>
          <w:cols w:space="425"/>
          <w:docGrid w:type="lines" w:linePitch="312"/>
        </w:sectPr>
      </w:pPr>
    </w:p>
    <w:p w14:paraId="0C175AAD" w14:textId="77777777" w:rsidR="0095008B" w:rsidRDefault="0095008B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p w14:paraId="01443DBA" w14:textId="77777777" w:rsidR="0095008B" w:rsidRPr="0095008B" w:rsidRDefault="0095008B" w:rsidP="0095008B">
      <w:pPr>
        <w:widowControl/>
        <w:spacing w:line="240" w:lineRule="exact"/>
        <w:jc w:val="left"/>
        <w:rPr>
          <w:rFonts w:ascii="微软雅黑" w:eastAsia="微软雅黑" w:hAnsi="微软雅黑" w:cs="Times New Roman" w:hint="eastAsia"/>
          <w:sz w:val="15"/>
          <w:szCs w:val="15"/>
        </w:rPr>
      </w:pPr>
    </w:p>
    <w:tbl>
      <w:tblPr>
        <w:tblStyle w:val="22"/>
        <w:tblpPr w:leftFromText="180" w:rightFromText="180" w:vertAnchor="text" w:horzAnchor="margin" w:tblpY="-50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962"/>
        <w:gridCol w:w="5504"/>
      </w:tblGrid>
      <w:tr w:rsidR="00CD0432" w:rsidRPr="00FB3B84" w14:paraId="5E4C0631" w14:textId="77777777" w:rsidTr="00710CD1">
        <w:trPr>
          <w:trHeight w:val="624"/>
        </w:trPr>
        <w:tc>
          <w:tcPr>
            <w:tcW w:w="10456" w:type="dxa"/>
            <w:gridSpan w:val="2"/>
            <w:shd w:val="clear" w:color="auto" w:fill="0070C0"/>
            <w:vAlign w:val="center"/>
          </w:tcPr>
          <w:p w14:paraId="4E7AF669" w14:textId="448D3E2C" w:rsidR="00CD0432" w:rsidRPr="00CE5B5E" w:rsidRDefault="00CE5B5E" w:rsidP="00CD0432">
            <w:pPr>
              <w:snapToGrid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E5B5E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Weights and dimensions</w:t>
            </w:r>
          </w:p>
        </w:tc>
      </w:tr>
      <w:tr w:rsidR="00CD0432" w:rsidRPr="00FB3B84" w14:paraId="471DB73D" w14:textId="77777777" w:rsidTr="00710CD1">
        <w:trPr>
          <w:trHeight w:val="4636"/>
        </w:trPr>
        <w:tc>
          <w:tcPr>
            <w:tcW w:w="10456" w:type="dxa"/>
            <w:gridSpan w:val="2"/>
            <w:shd w:val="clear" w:color="auto" w:fill="auto"/>
            <w:vAlign w:val="center"/>
          </w:tcPr>
          <w:p w14:paraId="25965CCB" w14:textId="428905E1" w:rsidR="00CD0432" w:rsidRDefault="002A5DE6" w:rsidP="00CD0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B35CBC" wp14:editId="04F96387">
                  <wp:extent cx="6567170" cy="2290445"/>
                  <wp:effectExtent l="0" t="0" r="5080" b="0"/>
                  <wp:docPr id="11777613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7613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7170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2AD2B" w14:textId="42B1C1C4" w:rsidR="00CD0432" w:rsidRDefault="00CD0432" w:rsidP="00CD0432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  <w:p w14:paraId="4D7BFF7C" w14:textId="4B574D91" w:rsidR="00BD6EF6" w:rsidRPr="00CE5B5E" w:rsidRDefault="00CE5B5E" w:rsidP="00CE5B5E">
            <w:pPr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CE5B5E">
              <w:rPr>
                <w:rFonts w:ascii="微软雅黑" w:eastAsia="微软雅黑" w:hAnsi="微软雅黑" w:cs="Times New Roman"/>
                <w:sz w:val="15"/>
                <w:szCs w:val="15"/>
              </w:rPr>
              <w:t>Drawing above for illustration purposes only, based on a standard open power 400 Volt engine-generator set. Lengths may vary with other voltages. Do not use for installation</w:t>
            </w:r>
            <w:r w:rsidRPr="00CE5B5E">
              <w:rPr>
                <w:rFonts w:ascii="微软雅黑" w:eastAsia="微软雅黑" w:hAnsi="微软雅黑" w:cs="Times New Roman" w:hint="eastAsia"/>
                <w:sz w:val="15"/>
                <w:szCs w:val="15"/>
              </w:rPr>
              <w:t xml:space="preserve"> </w:t>
            </w:r>
            <w:r w:rsidRPr="00CE5B5E">
              <w:rPr>
                <w:rFonts w:ascii="微软雅黑" w:eastAsia="微软雅黑" w:hAnsi="微软雅黑" w:cs="Times New Roman"/>
                <w:sz w:val="15"/>
                <w:szCs w:val="15"/>
              </w:rPr>
              <w:t>design. See website for unit specific template drawings.</w:t>
            </w:r>
          </w:p>
          <w:p w14:paraId="6CB70080" w14:textId="77777777" w:rsidR="00BD6EF6" w:rsidRPr="00CE5B5E" w:rsidRDefault="00BD6EF6" w:rsidP="00CD0432">
            <w:pPr>
              <w:jc w:val="center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  <w:tbl>
            <w:tblPr>
              <w:tblStyle w:val="a3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50"/>
              <w:gridCol w:w="3451"/>
              <w:gridCol w:w="3451"/>
            </w:tblGrid>
            <w:tr w:rsidR="00CD0432" w:rsidRPr="00CE5B5E" w14:paraId="7E190162" w14:textId="77777777" w:rsidTr="00BD6EF6">
              <w:trPr>
                <w:jc w:val="center"/>
              </w:trPr>
              <w:tc>
                <w:tcPr>
                  <w:tcW w:w="3402" w:type="dxa"/>
                  <w:shd w:val="clear" w:color="auto" w:fill="DAEEF3"/>
                  <w:vAlign w:val="center"/>
                </w:tcPr>
                <w:p w14:paraId="0E6A00CC" w14:textId="08F9490F" w:rsidR="00CD0432" w:rsidRPr="00CE5B5E" w:rsidRDefault="00CE5B5E" w:rsidP="0033442B">
                  <w:pPr>
                    <w:framePr w:hSpace="180" w:wrap="around" w:vAnchor="text" w:hAnchor="margin" w:y="-501"/>
                    <w:jc w:val="center"/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System</w:t>
                  </w:r>
                </w:p>
              </w:tc>
              <w:tc>
                <w:tcPr>
                  <w:tcW w:w="3402" w:type="dxa"/>
                  <w:shd w:val="clear" w:color="auto" w:fill="DAEEF3"/>
                  <w:vAlign w:val="center"/>
                </w:tcPr>
                <w:p w14:paraId="13AD521A" w14:textId="23EBDEF1" w:rsidR="00CD0432" w:rsidRPr="00CE5B5E" w:rsidRDefault="00CE5B5E" w:rsidP="0033442B">
                  <w:pPr>
                    <w:framePr w:hSpace="180" w:wrap="around" w:vAnchor="text" w:hAnchor="margin" w:y="-501"/>
                    <w:jc w:val="center"/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Dimensions (L×W×H)</w:t>
                  </w:r>
                </w:p>
              </w:tc>
              <w:tc>
                <w:tcPr>
                  <w:tcW w:w="3402" w:type="dxa"/>
                  <w:shd w:val="clear" w:color="auto" w:fill="DAEEF3"/>
                  <w:vAlign w:val="center"/>
                </w:tcPr>
                <w:p w14:paraId="7B336790" w14:textId="7D8CFC8A" w:rsidR="00CD0432" w:rsidRPr="00CE5B5E" w:rsidRDefault="00CE5B5E" w:rsidP="0033442B">
                  <w:pPr>
                    <w:framePr w:hSpace="180" w:wrap="around" w:vAnchor="text" w:hAnchor="margin" w:y="-501"/>
                    <w:jc w:val="center"/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Weight (dry</w:t>
                  </w:r>
                  <w:del w:id="15" w:author="Yuh" w:date="2024-10-09T11:22:00Z" w16du:dateUtc="2024-10-09T03:22:00Z">
                    <w:r w:rsidRPr="00CE5B5E" w:rsidDel="00616EE0">
                      <w:rPr>
                        <w:rFonts w:ascii="微软雅黑" w:eastAsia="微软雅黑" w:hAnsi="微软雅黑" w:cs="Times New Roman" w:hint="eastAsia"/>
                        <w:sz w:val="15"/>
                        <w:szCs w:val="15"/>
                      </w:rPr>
                      <w:delText>/less tank</w:delText>
                    </w:r>
                  </w:del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)</w:t>
                  </w:r>
                </w:p>
              </w:tc>
            </w:tr>
            <w:tr w:rsidR="00CD0432" w:rsidRPr="00CE5B5E" w14:paraId="48067794" w14:textId="77777777" w:rsidTr="00BD6EF6">
              <w:trPr>
                <w:jc w:val="center"/>
              </w:trPr>
              <w:tc>
                <w:tcPr>
                  <w:tcW w:w="3402" w:type="dxa"/>
                  <w:vAlign w:val="center"/>
                </w:tcPr>
                <w:p w14:paraId="20571965" w14:textId="67B05581" w:rsidR="00CD0432" w:rsidRPr="00CE5B5E" w:rsidRDefault="00CE5B5E" w:rsidP="0033442B">
                  <w:pPr>
                    <w:framePr w:hSpace="180" w:wrap="around" w:vAnchor="text" w:hAnchor="margin" w:y="-501"/>
                    <w:jc w:val="center"/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Open power unit (OPU)</w:t>
                  </w:r>
                </w:p>
              </w:tc>
              <w:tc>
                <w:tcPr>
                  <w:tcW w:w="3402" w:type="dxa"/>
                  <w:vAlign w:val="center"/>
                </w:tcPr>
                <w:p w14:paraId="4875F6DB" w14:textId="156B336F" w:rsidR="00CD0432" w:rsidRPr="00CE5B5E" w:rsidRDefault="002A5DE6" w:rsidP="0033442B">
                  <w:pPr>
                    <w:framePr w:hSpace="180" w:wrap="around" w:vAnchor="text" w:hAnchor="margin" w:y="-501"/>
                    <w:jc w:val="center"/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4720</w:t>
                  </w:r>
                  <w:r w:rsidR="00CD0432" w:rsidRPr="00CE5B5E">
                    <w:rPr>
                      <w:rFonts w:ascii="微软雅黑" w:eastAsia="微软雅黑" w:hAnsi="微软雅黑" w:cs="Times New Roman"/>
                      <w:sz w:val="15"/>
                      <w:szCs w:val="15"/>
                    </w:rPr>
                    <w:t xml:space="preserve"> x </w:t>
                  </w: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1990</w:t>
                  </w:r>
                  <w:r w:rsidR="00CD0432" w:rsidRPr="00CE5B5E">
                    <w:rPr>
                      <w:rFonts w:ascii="微软雅黑" w:eastAsia="微软雅黑" w:hAnsi="微软雅黑" w:cs="Times New Roman"/>
                      <w:sz w:val="15"/>
                      <w:szCs w:val="15"/>
                    </w:rPr>
                    <w:t xml:space="preserve"> x </w:t>
                  </w: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2200</w:t>
                  </w:r>
                  <w:r w:rsidR="00CD0432" w:rsidRPr="00CE5B5E">
                    <w:rPr>
                      <w:rFonts w:ascii="微软雅黑" w:eastAsia="微软雅黑" w:hAnsi="微软雅黑" w:cs="Times New Roman"/>
                      <w:sz w:val="15"/>
                      <w:szCs w:val="15"/>
                    </w:rPr>
                    <w:t xml:space="preserve"> mm</w:t>
                  </w:r>
                </w:p>
              </w:tc>
              <w:tc>
                <w:tcPr>
                  <w:tcW w:w="3402" w:type="dxa"/>
                  <w:vAlign w:val="center"/>
                </w:tcPr>
                <w:p w14:paraId="708C0E1E" w14:textId="6A8A2857" w:rsidR="00CD0432" w:rsidRPr="00CE5B5E" w:rsidRDefault="002A5DE6" w:rsidP="0033442B">
                  <w:pPr>
                    <w:framePr w:hSpace="180" w:wrap="around" w:vAnchor="text" w:hAnchor="margin" w:y="-501"/>
                    <w:ind w:firstLineChars="600" w:firstLine="900"/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</w:pPr>
                  <w:r w:rsidRPr="00CE5B5E">
                    <w:rPr>
                      <w:rFonts w:ascii="微软雅黑" w:eastAsia="微软雅黑" w:hAnsi="微软雅黑" w:cs="Times New Roman" w:hint="eastAsia"/>
                      <w:sz w:val="15"/>
                      <w:szCs w:val="15"/>
                    </w:rPr>
                    <w:t>7700</w:t>
                  </w:r>
                  <w:r w:rsidR="00CD0432" w:rsidRPr="00CE5B5E">
                    <w:rPr>
                      <w:rFonts w:ascii="微软雅黑" w:eastAsia="微软雅黑" w:hAnsi="微软雅黑" w:cs="Times New Roman"/>
                      <w:sz w:val="15"/>
                      <w:szCs w:val="15"/>
                    </w:rPr>
                    <w:t xml:space="preserve"> kg</w:t>
                  </w:r>
                </w:p>
              </w:tc>
            </w:tr>
          </w:tbl>
          <w:p w14:paraId="3244ADC2" w14:textId="77777777" w:rsidR="00BD6EF6" w:rsidRPr="00CE5B5E" w:rsidRDefault="00BD6EF6" w:rsidP="00BD6EF6">
            <w:pPr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</w:p>
          <w:p w14:paraId="22282C5C" w14:textId="39140577" w:rsidR="00B8056B" w:rsidRPr="00CE5B5E" w:rsidRDefault="00CE5B5E" w:rsidP="00BD6EF6">
            <w:pPr>
              <w:jc w:val="left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CE5B5E">
              <w:rPr>
                <w:rFonts w:ascii="微软雅黑" w:eastAsia="微软雅黑" w:hAnsi="微软雅黑" w:cs="Times New Roman"/>
                <w:sz w:val="15"/>
                <w:szCs w:val="15"/>
              </w:rPr>
              <w:t>Weights and dimensions are based on open power units and are estimates only. Consult the factory for accurate weights and dimensions for your specific engine-generator set.</w:t>
            </w:r>
          </w:p>
          <w:p w14:paraId="1C8EB0BB" w14:textId="77777777" w:rsidR="00BD6EF6" w:rsidRDefault="00BD6EF6" w:rsidP="00CD0432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  <w:p w14:paraId="1C2FE676" w14:textId="77777777" w:rsidR="00BD6EF6" w:rsidRDefault="00BD6EF6" w:rsidP="00CD0432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  <w:p w14:paraId="3B264B26" w14:textId="3863452F" w:rsidR="00BD6EF6" w:rsidRPr="00A64141" w:rsidRDefault="00BD6EF6" w:rsidP="00CD0432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CD0432" w:rsidRPr="00FB3B84" w14:paraId="6BDCF44E" w14:textId="77777777" w:rsidTr="00710CD1">
        <w:trPr>
          <w:trHeight w:val="397"/>
        </w:trPr>
        <w:tc>
          <w:tcPr>
            <w:tcW w:w="4957" w:type="dxa"/>
            <w:shd w:val="clear" w:color="auto" w:fill="auto"/>
            <w:vAlign w:val="center"/>
          </w:tcPr>
          <w:p w14:paraId="5A0B6F1B" w14:textId="120457D2" w:rsidR="00CD0432" w:rsidRPr="00CE5B5E" w:rsidRDefault="00CE5B5E" w:rsidP="002A5DE6">
            <w:pPr>
              <w:snapToGrid w:val="0"/>
              <w:jc w:val="left"/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</w:pPr>
            <w:r w:rsidRPr="00CE5B5E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Sound data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B257BF" w14:textId="0524B627" w:rsidR="00CD0432" w:rsidRPr="00CE5B5E" w:rsidRDefault="00CE5B5E" w:rsidP="00710CD1">
            <w:pPr>
              <w:snapToGrid w:val="0"/>
              <w:ind w:leftChars="100" w:left="210"/>
              <w:jc w:val="left"/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</w:pPr>
            <w:r w:rsidRPr="00CE5B5E">
              <w:rPr>
                <w:rFonts w:ascii="微软雅黑" w:eastAsia="微软雅黑" w:hAnsi="微软雅黑" w:cs="Times New Roman" w:hint="eastAsia"/>
                <w:color w:val="0070C0"/>
                <w:sz w:val="18"/>
                <w:szCs w:val="18"/>
              </w:rPr>
              <w:t>Emissions data</w:t>
            </w:r>
          </w:p>
        </w:tc>
      </w:tr>
      <w:tr w:rsidR="00CD0432" w:rsidRPr="00FB3B84" w14:paraId="101C7A5C" w14:textId="77777777" w:rsidTr="00710CD1">
        <w:trPr>
          <w:trHeight w:val="397"/>
        </w:trPr>
        <w:tc>
          <w:tcPr>
            <w:tcW w:w="4957" w:type="dxa"/>
            <w:shd w:val="clear" w:color="auto" w:fill="auto"/>
            <w:vAlign w:val="center"/>
          </w:tcPr>
          <w:p w14:paraId="16953DD6" w14:textId="36DB1F48" w:rsidR="00CD0432" w:rsidRPr="00766974" w:rsidRDefault="00CE5B5E" w:rsidP="00CE5B5E">
            <w:pPr>
              <w:pStyle w:val="a6"/>
              <w:numPr>
                <w:ilvl w:val="0"/>
                <w:numId w:val="16"/>
              </w:numPr>
              <w:snapToGrid w:val="0"/>
              <w:ind w:firstLineChars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Consult your local MTU distributor for sound data.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6720AFD" w14:textId="1FD4755E" w:rsidR="00CD0432" w:rsidRPr="00766974" w:rsidRDefault="00CE5B5E" w:rsidP="00710CD1">
            <w:pPr>
              <w:pStyle w:val="a6"/>
              <w:numPr>
                <w:ilvl w:val="0"/>
                <w:numId w:val="16"/>
              </w:numPr>
              <w:snapToGrid w:val="0"/>
              <w:ind w:leftChars="100" w:left="380" w:firstLineChars="0"/>
              <w:rPr>
                <w:rFonts w:ascii="微软雅黑" w:eastAsia="微软雅黑" w:hAnsi="微软雅黑" w:cs="Times New Roman" w:hint="eastAsia"/>
                <w:sz w:val="15"/>
                <w:szCs w:val="15"/>
              </w:rPr>
            </w:pP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Consult your local MTU distributor for emissions data.</w:t>
            </w:r>
          </w:p>
        </w:tc>
      </w:tr>
      <w:tr w:rsidR="002A5DE6" w:rsidRPr="00FB3B84" w14:paraId="774D1B95" w14:textId="77777777" w:rsidTr="00710CD1">
        <w:trPr>
          <w:trHeight w:val="397"/>
        </w:trPr>
        <w:tc>
          <w:tcPr>
            <w:tcW w:w="4957" w:type="dxa"/>
            <w:shd w:val="clear" w:color="auto" w:fill="auto"/>
            <w:vAlign w:val="center"/>
          </w:tcPr>
          <w:p w14:paraId="64149DBA" w14:textId="4992A7DC" w:rsidR="002A5DE6" w:rsidRPr="00CE5B5E" w:rsidRDefault="00CE5B5E" w:rsidP="002A5DE6">
            <w:pPr>
              <w:snapToGrid w:val="0"/>
              <w:jc w:val="left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CE5B5E">
              <w:rPr>
                <w:rFonts w:ascii="微软雅黑" w:eastAsia="微软雅黑" w:hAnsi="微软雅黑" w:cs="Times New Roman" w:hint="eastAsia"/>
                <w:color w:val="0070C0"/>
                <w:kern w:val="0"/>
                <w:sz w:val="18"/>
                <w:szCs w:val="18"/>
              </w:rPr>
              <w:t>Rating definitions and conditions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F3DC0A" w14:textId="77777777" w:rsidR="002A5DE6" w:rsidRPr="002C3A6A" w:rsidRDefault="002A5DE6" w:rsidP="00CD0432">
            <w:pPr>
              <w:snapToGrid w:val="0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</w:tr>
      <w:tr w:rsidR="002A5DE6" w:rsidRPr="00FB3B84" w14:paraId="6C2E1944" w14:textId="77777777" w:rsidTr="00710CD1">
        <w:trPr>
          <w:trHeight w:val="397"/>
        </w:trPr>
        <w:tc>
          <w:tcPr>
            <w:tcW w:w="4957" w:type="dxa"/>
            <w:shd w:val="clear" w:color="auto" w:fill="auto"/>
            <w:vAlign w:val="center"/>
          </w:tcPr>
          <w:p w14:paraId="2632EF6E" w14:textId="6C0F6C1E" w:rsidR="00B8056B" w:rsidRPr="00766974" w:rsidRDefault="00CE5B5E" w:rsidP="00766974">
            <w:pPr>
              <w:pStyle w:val="a6"/>
              <w:numPr>
                <w:ilvl w:val="0"/>
                <w:numId w:val="16"/>
              </w:numPr>
              <w:snapToGrid w:val="0"/>
              <w:spacing w:line="240" w:lineRule="exact"/>
              <w:ind w:firstLineChars="0"/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</w:pP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Peak Power ratings apply to installations serving electric utility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programs. At constant or varying load, the number of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="00766974"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generator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 xml:space="preserve"> set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operating hours is limited to 1000 hours per year with no more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than 500 hours per year at 100% load without interruption. A 10%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overload capacity is available for one hour in twelve. Ratings are in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accordance with ISO 8528-1, ISO 3046-1, BS 5514 and AS 2789.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 xml:space="preserve"> 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 xml:space="preserve">Average load factor: </w:t>
            </w:r>
            <w:r w:rsidRPr="00766974">
              <w:rPr>
                <w:rFonts w:ascii="微软雅黑" w:eastAsia="微软雅黑" w:hAnsi="微软雅黑" w:cs="Times New Roman" w:hint="eastAsia"/>
                <w:kern w:val="0"/>
                <w:sz w:val="15"/>
                <w:szCs w:val="15"/>
              </w:rPr>
              <w:t>≤</w:t>
            </w: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 xml:space="preserve"> 100%.</w:t>
            </w:r>
          </w:p>
          <w:p w14:paraId="4410DD7D" w14:textId="0F91A5E8" w:rsidR="002A5DE6" w:rsidRPr="00371FCB" w:rsidRDefault="00CE5B5E" w:rsidP="00766974">
            <w:pPr>
              <w:pStyle w:val="a6"/>
              <w:numPr>
                <w:ilvl w:val="0"/>
                <w:numId w:val="16"/>
              </w:numPr>
              <w:snapToGrid w:val="0"/>
              <w:spacing w:line="240" w:lineRule="exact"/>
              <w:ind w:firstLineChars="0"/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</w:pPr>
            <w:r w:rsidRPr="00766974"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  <w:t>Consult your local MTU distributor for derating information.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60DD841" w14:textId="77777777" w:rsidR="002A5DE6" w:rsidRPr="002C3A6A" w:rsidRDefault="002A5DE6" w:rsidP="00CD0432">
            <w:pPr>
              <w:snapToGrid w:val="0"/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442B" w14:paraId="72A57AD7" w14:textId="77777777" w:rsidTr="0033442B">
        <w:trPr>
          <w:trHeight w:val="665"/>
          <w:ins w:id="16" w:author="Yuh" w:date="2024-11-01T10:43:00Z" w16du:dateUtc="2024-11-01T02:43:00Z"/>
        </w:trPr>
        <w:tc>
          <w:tcPr>
            <w:tcW w:w="10456" w:type="dxa"/>
          </w:tcPr>
          <w:p w14:paraId="45B60332" w14:textId="60B9ABF4" w:rsidR="0033442B" w:rsidRPr="0033442B" w:rsidRDefault="0033442B" w:rsidP="00B6156C">
            <w:pPr>
              <w:snapToGrid w:val="0"/>
              <w:jc w:val="left"/>
              <w:rPr>
                <w:ins w:id="17" w:author="Yuh" w:date="2024-11-01T10:43:00Z" w16du:dateUtc="2024-11-01T02:43:00Z"/>
                <w:rFonts w:ascii="Times New Roman" w:hAnsi="Times New Roman" w:cs="Times New Roman" w:hint="eastAsia"/>
                <w:sz w:val="18"/>
                <w:szCs w:val="24"/>
              </w:rPr>
            </w:pPr>
            <w:ins w:id="18" w:author="Yuh" w:date="2024-11-01T10:43:00Z" w16du:dateUtc="2024-11-01T02:43:00Z">
              <w:r>
                <w:rPr>
                  <w:rFonts w:ascii="Times New Roman" w:hAnsi="Times New Roman" w:cs="Times New Roman" w:hint="eastAsia"/>
                  <w:sz w:val="18"/>
                  <w:szCs w:val="24"/>
                </w:rPr>
                <w:t>Genset model selection</w:t>
              </w:r>
            </w:ins>
          </w:p>
        </w:tc>
      </w:tr>
    </w:tbl>
    <w:p w14:paraId="7637717B" w14:textId="106D6808" w:rsidR="00B6156C" w:rsidRPr="00B6156C" w:rsidRDefault="00B6156C" w:rsidP="00B6156C">
      <w:pPr>
        <w:snapToGrid w:val="0"/>
        <w:jc w:val="left"/>
        <w:rPr>
          <w:rFonts w:ascii="Times New Roman" w:hAnsi="Times New Roman" w:cs="Times New Roman"/>
          <w:sz w:val="18"/>
          <w:szCs w:val="24"/>
        </w:rPr>
      </w:pPr>
    </w:p>
    <w:sectPr w:rsidR="00B6156C" w:rsidRPr="00B6156C" w:rsidSect="00CE5B5E">
      <w:footerReference w:type="default" r:id="rId13"/>
      <w:pgSz w:w="11906" w:h="16838"/>
      <w:pgMar w:top="720" w:right="720" w:bottom="720" w:left="72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CFBD1" w14:textId="77777777" w:rsidR="001C1FCF" w:rsidRDefault="001C1FCF" w:rsidP="00FB3B84">
      <w:r>
        <w:separator/>
      </w:r>
    </w:p>
  </w:endnote>
  <w:endnote w:type="continuationSeparator" w:id="0">
    <w:p w14:paraId="284E0A31" w14:textId="77777777" w:rsidR="001C1FCF" w:rsidRDefault="001C1FCF" w:rsidP="00FB3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RPioneer-Regular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FCEF1" w14:textId="4174B4FD" w:rsidR="003D27F0" w:rsidRPr="00CA52B5" w:rsidRDefault="003D27F0" w:rsidP="003D27F0">
    <w:pPr>
      <w:widowControl/>
      <w:spacing w:line="240" w:lineRule="exact"/>
      <w:jc w:val="left"/>
      <w:rPr>
        <w:rFonts w:ascii="微软雅黑" w:eastAsia="微软雅黑" w:hAnsi="微软雅黑" w:cs="Times New Roman" w:hint="eastAsia"/>
        <w:sz w:val="15"/>
        <w:szCs w:val="15"/>
      </w:rPr>
    </w:pPr>
    <w:r w:rsidRPr="00CA52B5">
      <w:rPr>
        <w:rFonts w:ascii="微软雅黑" w:eastAsia="微软雅黑" w:hAnsi="微软雅黑" w:cs="Times New Roman" w:hint="eastAsia"/>
        <w:sz w:val="15"/>
        <w:szCs w:val="15"/>
      </w:rPr>
      <w:t>1）</w:t>
    </w:r>
    <w:r w:rsidR="001203F3" w:rsidRPr="001203F3">
      <w:rPr>
        <w:rFonts w:ascii="微软雅黑" w:eastAsia="微软雅黑" w:hAnsi="微软雅黑" w:cs="Times New Roman"/>
        <w:sz w:val="15"/>
        <w:szCs w:val="15"/>
      </w:rPr>
      <w:t>All data refers only to the engine and is based on ISO standard conditions (25</w:t>
    </w:r>
    <w:r w:rsidR="001203F3" w:rsidRPr="001203F3">
      <w:rPr>
        <w:rFonts w:ascii="微软雅黑" w:eastAsia="微软雅黑" w:hAnsi="微软雅黑" w:cs="Times New Roman" w:hint="eastAsia"/>
        <w:sz w:val="15"/>
        <w:szCs w:val="15"/>
      </w:rPr>
      <w:t>°</w:t>
    </w:r>
    <w:r w:rsidR="001203F3" w:rsidRPr="001203F3">
      <w:rPr>
        <w:rFonts w:ascii="微软雅黑" w:eastAsia="微软雅黑" w:hAnsi="微软雅黑" w:cs="Times New Roman"/>
        <w:sz w:val="15"/>
        <w:szCs w:val="15"/>
      </w:rPr>
      <w:t>C and 100m above sea level).</w:t>
    </w:r>
  </w:p>
  <w:p w14:paraId="59050EBD" w14:textId="7BE8A1FF" w:rsidR="003D27F0" w:rsidRDefault="003D27F0" w:rsidP="003D27F0">
    <w:pPr>
      <w:pStyle w:val="a9"/>
    </w:pPr>
    <w:r w:rsidRPr="00CA52B5">
      <w:rPr>
        <w:rFonts w:ascii="微软雅黑" w:eastAsia="微软雅黑" w:hAnsi="微软雅黑" w:cs="Times New Roman" w:hint="eastAsia"/>
        <w:sz w:val="15"/>
        <w:szCs w:val="15"/>
      </w:rPr>
      <w:t>2）</w:t>
    </w:r>
    <w:r w:rsidR="001A2805" w:rsidRPr="001A2805">
      <w:rPr>
        <w:rFonts w:ascii="微软雅黑" w:eastAsia="微软雅黑" w:hAnsi="微软雅黑" w:cs="Times New Roman"/>
        <w:sz w:val="15"/>
        <w:szCs w:val="15"/>
      </w:rPr>
      <w:t>Values referenced are in accordance with ISO 3046-1. Conversion calculated with fuel density of 0.83 g/ml. All fuel consumption values refer to rated engine power.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7A386" w14:textId="4B24733A" w:rsidR="0095008B" w:rsidRPr="0095008B" w:rsidRDefault="00710CD1" w:rsidP="0095008B">
    <w:pPr>
      <w:pStyle w:val="a6"/>
      <w:widowControl/>
      <w:numPr>
        <w:ilvl w:val="0"/>
        <w:numId w:val="9"/>
      </w:numPr>
      <w:spacing w:line="240" w:lineRule="exact"/>
      <w:ind w:left="284" w:firstLineChars="0" w:hanging="284"/>
      <w:jc w:val="left"/>
      <w:rPr>
        <w:rFonts w:ascii="微软雅黑" w:eastAsia="微软雅黑" w:hAnsi="微软雅黑" w:cs="Times New Roman" w:hint="eastAsia"/>
        <w:sz w:val="15"/>
        <w:szCs w:val="15"/>
      </w:rPr>
    </w:pPr>
    <w:r>
      <w:rPr>
        <w:rFonts w:ascii="微软雅黑" w:eastAsia="微软雅黑" w:hAnsi="微软雅黑" w:cs="Times New Roman" w:hint="eastAsia"/>
        <w:sz w:val="15"/>
        <w:szCs w:val="15"/>
      </w:rPr>
      <w:t>Standard features</w:t>
    </w:r>
  </w:p>
  <w:p w14:paraId="55D90E71" w14:textId="7DCAFADA" w:rsidR="0095008B" w:rsidRPr="0095008B" w:rsidRDefault="00710CD1" w:rsidP="0095008B">
    <w:pPr>
      <w:pStyle w:val="a6"/>
      <w:widowControl/>
      <w:numPr>
        <w:ilvl w:val="0"/>
        <w:numId w:val="10"/>
      </w:numPr>
      <w:spacing w:line="240" w:lineRule="exact"/>
      <w:ind w:left="284" w:firstLineChars="0" w:hanging="284"/>
      <w:jc w:val="left"/>
      <w:rPr>
        <w:rFonts w:ascii="微软雅黑" w:eastAsia="微软雅黑" w:hAnsi="微软雅黑" w:cs="Times New Roman" w:hint="eastAsia"/>
        <w:sz w:val="15"/>
        <w:szCs w:val="15"/>
      </w:rPr>
    </w:pPr>
    <w:r>
      <w:rPr>
        <w:rFonts w:ascii="微软雅黑" w:eastAsia="微软雅黑" w:hAnsi="微软雅黑" w:cs="Times New Roman" w:hint="eastAsia"/>
        <w:sz w:val="15"/>
        <w:szCs w:val="15"/>
      </w:rPr>
      <w:t>Optional features</w:t>
    </w:r>
  </w:p>
  <w:p w14:paraId="4131E264" w14:textId="72E9DCC7" w:rsidR="0095008B" w:rsidRPr="002A5DE6" w:rsidRDefault="0095008B" w:rsidP="0095008B">
    <w:pPr>
      <w:snapToGrid w:val="0"/>
      <w:spacing w:line="220" w:lineRule="exact"/>
      <w:jc w:val="left"/>
      <w:rPr>
        <w:rFonts w:ascii="微软雅黑" w:eastAsia="微软雅黑" w:hAnsi="微软雅黑" w:cs="Times New Roman" w:hint="eastAsia"/>
        <w:sz w:val="16"/>
      </w:rPr>
    </w:pPr>
  </w:p>
  <w:p w14:paraId="02A3A141" w14:textId="7DD8D11D" w:rsidR="003D27F0" w:rsidRPr="002A5DE6" w:rsidRDefault="003D27F0" w:rsidP="002A5DE6">
    <w:pPr>
      <w:pStyle w:val="a9"/>
      <w:spacing w:line="220" w:lineRule="exact"/>
      <w:rPr>
        <w:rFonts w:ascii="微软雅黑" w:eastAsia="微软雅黑" w:hAnsi="微软雅黑" w:hint="eastAsi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4312E" w14:textId="77777777" w:rsidR="0095008B" w:rsidRPr="002A5DE6" w:rsidRDefault="0095008B" w:rsidP="002A5DE6">
    <w:pPr>
      <w:snapToGrid w:val="0"/>
      <w:spacing w:line="220" w:lineRule="exact"/>
      <w:jc w:val="left"/>
      <w:rPr>
        <w:rFonts w:ascii="微软雅黑" w:eastAsia="微软雅黑" w:hAnsi="微软雅黑" w:cs="Times New Roman" w:hint="eastAsia"/>
        <w:b/>
        <w:bCs/>
        <w:sz w:val="16"/>
      </w:rPr>
    </w:pPr>
    <w:r w:rsidRPr="002A5DE6">
      <w:rPr>
        <w:rFonts w:ascii="微软雅黑" w:eastAsia="微软雅黑" w:hAnsi="微软雅黑" w:cs="Times New Roman"/>
        <w:b/>
        <w:bCs/>
        <w:sz w:val="16"/>
      </w:rPr>
      <w:t>EPG Group</w:t>
    </w:r>
    <w:r w:rsidRPr="002A5DE6">
      <w:rPr>
        <w:rFonts w:ascii="微软雅黑" w:eastAsia="微软雅黑" w:hAnsi="微软雅黑" w:cs="Times New Roman"/>
        <w:b/>
        <w:bCs/>
        <w:sz w:val="16"/>
      </w:rPr>
      <w:tab/>
    </w:r>
  </w:p>
  <w:p w14:paraId="6A8F74FF" w14:textId="7D087B32" w:rsidR="0095008B" w:rsidRPr="002A5DE6" w:rsidRDefault="0095008B" w:rsidP="002A5DE6">
    <w:pPr>
      <w:pStyle w:val="a9"/>
      <w:spacing w:line="220" w:lineRule="exact"/>
      <w:rPr>
        <w:rFonts w:ascii="微软雅黑" w:eastAsia="微软雅黑" w:hAnsi="微软雅黑" w:hint="eastAsia"/>
        <w:sz w:val="16"/>
        <w:szCs w:val="16"/>
      </w:rPr>
    </w:pPr>
    <w:r w:rsidRPr="002A5DE6">
      <w:rPr>
        <w:rFonts w:ascii="微软雅黑" w:eastAsia="微软雅黑" w:hAnsi="微软雅黑" w:cs="Times New Roman"/>
        <w:sz w:val="16"/>
        <w:szCs w:val="22"/>
      </w:rPr>
      <w:t>www.epg-module.com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2E8C7" w14:textId="77777777" w:rsidR="001C1FCF" w:rsidRDefault="001C1FCF" w:rsidP="00FB3B84">
      <w:r>
        <w:separator/>
      </w:r>
    </w:p>
  </w:footnote>
  <w:footnote w:type="continuationSeparator" w:id="0">
    <w:p w14:paraId="68B7B8A1" w14:textId="77777777" w:rsidR="001C1FCF" w:rsidRDefault="001C1FCF" w:rsidP="00FB3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650"/>
      <w:gridCol w:w="1816"/>
    </w:tblGrid>
    <w:tr w:rsidR="00FB3B84" w14:paraId="32A3A1E9" w14:textId="77777777" w:rsidTr="008A3ADB">
      <w:tc>
        <w:tcPr>
          <w:tcW w:w="8642" w:type="dxa"/>
          <w:vAlign w:val="center"/>
        </w:tcPr>
        <w:p w14:paraId="2E3F7BFF" w14:textId="78279C44" w:rsidR="00FB3B84" w:rsidRPr="00CE5B5E" w:rsidRDefault="00FB3B84" w:rsidP="00FB3B84">
          <w:pPr>
            <w:snapToGrid w:val="0"/>
            <w:rPr>
              <w:rFonts w:ascii="微软雅黑" w:eastAsia="微软雅黑" w:hAnsi="微软雅黑" w:cs="Times New Roman" w:hint="eastAsia"/>
              <w:b/>
              <w:bCs/>
              <w:color w:val="1478BE"/>
              <w:kern w:val="0"/>
              <w:sz w:val="36"/>
              <w:szCs w:val="36"/>
            </w:rPr>
          </w:pPr>
          <w:r w:rsidRPr="00CE5B5E">
            <w:rPr>
              <w:rFonts w:ascii="微软雅黑" w:eastAsia="微软雅黑" w:hAnsi="微软雅黑" w:cs="Times New Roman" w:hint="eastAsia"/>
              <w:b/>
              <w:bCs/>
              <w:i/>
              <w:iCs/>
              <w:kern w:val="0"/>
              <w:sz w:val="36"/>
              <w:szCs w:val="36"/>
            </w:rPr>
            <w:t>E</w:t>
          </w:r>
          <w:r w:rsidRPr="00CE5B5E">
            <w:rPr>
              <w:rFonts w:ascii="微软雅黑" w:eastAsia="微软雅黑" w:hAnsi="微软雅黑" w:cs="Times New Roman"/>
              <w:b/>
              <w:bCs/>
              <w:i/>
              <w:iCs/>
              <w:kern w:val="0"/>
              <w:sz w:val="36"/>
              <w:szCs w:val="36"/>
            </w:rPr>
            <w:t>PG</w:t>
          </w:r>
          <w:r w:rsidRPr="00CE5B5E">
            <w:rPr>
              <w:rFonts w:ascii="微软雅黑" w:eastAsia="微软雅黑" w:hAnsi="微软雅黑" w:cs="Times New Roman"/>
              <w:b/>
              <w:bCs/>
              <w:kern w:val="0"/>
              <w:sz w:val="36"/>
              <w:szCs w:val="36"/>
            </w:rPr>
            <w:t xml:space="preserve"> </w:t>
          </w:r>
          <w:r w:rsidR="00CD0432" w:rsidRPr="00CE5B5E">
            <w:rPr>
              <w:rFonts w:ascii="微软雅黑" w:eastAsia="微软雅黑" w:hAnsi="微软雅黑" w:cs="Times New Roman"/>
              <w:b/>
              <w:bCs/>
              <w:kern w:val="0"/>
              <w:sz w:val="36"/>
              <w:szCs w:val="36"/>
            </w:rPr>
            <w:t>-</w:t>
          </w:r>
        </w:p>
        <w:p w14:paraId="5484B715" w14:textId="7C8102CE" w:rsidR="00FB3B84" w:rsidRPr="00CE5B5E" w:rsidRDefault="00913663" w:rsidP="00FB3B84">
          <w:pPr>
            <w:snapToGrid w:val="0"/>
            <w:rPr>
              <w:rFonts w:ascii="微软雅黑" w:eastAsia="微软雅黑" w:hAnsi="微软雅黑" w:cs="宋体" w:hint="eastAsia"/>
              <w:color w:val="1478BE"/>
              <w:kern w:val="0"/>
              <w:szCs w:val="21"/>
            </w:rPr>
          </w:pPr>
          <w:r w:rsidRPr="00FD3CE6">
            <w:rPr>
              <w:rFonts w:ascii="微软雅黑" w:eastAsia="微软雅黑" w:hAnsi="微软雅黑" w:cs="Times New Roman" w:hint="eastAsia"/>
              <w:color w:val="1478BE"/>
              <w:kern w:val="0"/>
              <w:sz w:val="16"/>
              <w:szCs w:val="16"/>
            </w:rPr>
            <w:t>380</w:t>
          </w:r>
          <w:r w:rsidR="00FB3B84" w:rsidRPr="00FD3CE6">
            <w:rPr>
              <w:rFonts w:ascii="微软雅黑" w:eastAsia="微软雅黑" w:hAnsi="微软雅黑" w:cs="Times New Roman"/>
              <w:color w:val="1478BE"/>
              <w:kern w:val="0"/>
              <w:sz w:val="16"/>
              <w:szCs w:val="16"/>
            </w:rPr>
            <w:t>V-</w:t>
          </w:r>
          <w:r w:rsidR="00BF3935" w:rsidRPr="00FD3CE6">
            <w:rPr>
              <w:rFonts w:ascii="微软雅黑" w:eastAsia="微软雅黑" w:hAnsi="微软雅黑" w:cs="Times New Roman" w:hint="eastAsia"/>
              <w:color w:val="1478BE"/>
              <w:kern w:val="0"/>
              <w:sz w:val="16"/>
              <w:szCs w:val="16"/>
            </w:rPr>
            <w:t>415</w:t>
          </w:r>
          <w:r w:rsidR="00FB3B84" w:rsidRPr="00FD3CE6">
            <w:rPr>
              <w:rFonts w:ascii="微软雅黑" w:eastAsia="微软雅黑" w:hAnsi="微软雅黑" w:cs="Times New Roman"/>
              <w:color w:val="1478BE"/>
              <w:kern w:val="0"/>
              <w:sz w:val="16"/>
              <w:szCs w:val="16"/>
            </w:rPr>
            <w:t>V/50Hz/</w:t>
          </w:r>
          <w:r w:rsidR="008A3ADB" w:rsidRPr="00FD3CE6">
            <w:rPr>
              <w:rFonts w:ascii="微软雅黑" w:eastAsia="微软雅黑" w:hAnsi="微软雅黑" w:cs="宋体" w:hint="eastAsia"/>
              <w:color w:val="1478BE"/>
              <w:kern w:val="0"/>
              <w:sz w:val="16"/>
              <w:szCs w:val="16"/>
            </w:rPr>
            <w:t>peak</w:t>
          </w:r>
          <w:r w:rsidR="00FB3B84" w:rsidRPr="00FD3CE6">
            <w:rPr>
              <w:rFonts w:ascii="微软雅黑" w:eastAsia="微软雅黑" w:hAnsi="微软雅黑" w:cs="Times New Roman"/>
              <w:color w:val="1478BE"/>
              <w:kern w:val="0"/>
              <w:sz w:val="16"/>
              <w:szCs w:val="16"/>
            </w:rPr>
            <w:t>/</w:t>
          </w:r>
          <w:ins w:id="1" w:author="Yuh" w:date="2024-10-09T11:26:00Z" w16du:dateUtc="2024-10-09T03:26:00Z">
            <w:r w:rsidR="00FD3CE6" w:rsidRPr="00FD3CE6">
              <w:rPr>
                <w:rFonts w:ascii="微软雅黑" w:eastAsia="微软雅黑" w:hAnsi="微软雅黑" w:cs="Times New Roman" w:hint="eastAsia"/>
                <w:color w:val="1478BE"/>
                <w:kern w:val="0"/>
                <w:sz w:val="16"/>
                <w:szCs w:val="16"/>
              </w:rPr>
              <w:t>data center continuous power/</w:t>
            </w:r>
          </w:ins>
          <w:r w:rsidR="008A3ADB" w:rsidRPr="00FD3CE6">
            <w:rPr>
              <w:rFonts w:ascii="微软雅黑" w:eastAsia="微软雅黑" w:hAnsi="微软雅黑" w:cs="宋体" w:hint="eastAsia"/>
              <w:color w:val="1478BE"/>
              <w:kern w:val="0"/>
              <w:sz w:val="16"/>
              <w:szCs w:val="16"/>
            </w:rPr>
            <w:t>fuel consumption optimized</w:t>
          </w:r>
          <w:r w:rsidR="00FB3B84" w:rsidRPr="00FD3CE6">
            <w:rPr>
              <w:rFonts w:ascii="微软雅黑" w:eastAsia="微软雅黑" w:hAnsi="微软雅黑" w:cs="Arial"/>
              <w:color w:val="1478BE"/>
              <w:kern w:val="0"/>
              <w:sz w:val="16"/>
              <w:szCs w:val="16"/>
            </w:rPr>
            <w:t>/</w:t>
          </w:r>
          <w:r w:rsidR="008A3ADB" w:rsidRPr="00FD3CE6">
            <w:rPr>
              <w:rFonts w:ascii="微软雅黑" w:eastAsia="微软雅黑" w:hAnsi="微软雅黑" w:cs="宋体" w:hint="eastAsia"/>
              <w:color w:val="1478BE"/>
              <w:kern w:val="0"/>
              <w:sz w:val="16"/>
              <w:szCs w:val="16"/>
            </w:rPr>
            <w:t>air charge air cooling</w:t>
          </w:r>
        </w:p>
      </w:tc>
      <w:tc>
        <w:tcPr>
          <w:tcW w:w="1814" w:type="dxa"/>
          <w:vAlign w:val="center"/>
        </w:tcPr>
        <w:p w14:paraId="02708B7B" w14:textId="77777777" w:rsidR="00FB3B84" w:rsidRDefault="00FB3B84" w:rsidP="00FB3B84">
          <w:pPr>
            <w:pStyle w:val="a7"/>
            <w:pBdr>
              <w:bottom w:val="none" w:sz="0" w:space="0" w:color="auto"/>
            </w:pBdr>
            <w:jc w:val="right"/>
          </w:pPr>
          <w:r>
            <w:rPr>
              <w:noProof/>
            </w:rPr>
            <w:drawing>
              <wp:inline distT="0" distB="0" distL="0" distR="0" wp14:anchorId="601BC64B" wp14:editId="24930F47">
                <wp:extent cx="910800" cy="331200"/>
                <wp:effectExtent l="0" t="0" r="3810" b="0"/>
                <wp:docPr id="4" name="图片 3" descr="A blue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751875" name="图片 3" descr="A blue and black logo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0800" cy="33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A873246" w14:textId="77777777" w:rsidR="00FB3B84" w:rsidRDefault="00FB3B84" w:rsidP="00FB3B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081"/>
    <w:multiLevelType w:val="hybridMultilevel"/>
    <w:tmpl w:val="8300FB56"/>
    <w:lvl w:ilvl="0" w:tplc="95E0488C">
      <w:numFmt w:val="bullet"/>
      <w:lvlText w:val="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316039"/>
    <w:multiLevelType w:val="hybridMultilevel"/>
    <w:tmpl w:val="7CBCCE74"/>
    <w:lvl w:ilvl="0" w:tplc="CDBC27D4">
      <w:start w:val="7150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3553780"/>
    <w:multiLevelType w:val="hybridMultilevel"/>
    <w:tmpl w:val="9B5A3A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FA135E"/>
    <w:multiLevelType w:val="hybridMultilevel"/>
    <w:tmpl w:val="402428A2"/>
    <w:lvl w:ilvl="0" w:tplc="730E81AA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8697A98"/>
    <w:multiLevelType w:val="hybridMultilevel"/>
    <w:tmpl w:val="CC7C6508"/>
    <w:lvl w:ilvl="0" w:tplc="688AEFA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0A55C1"/>
    <w:multiLevelType w:val="hybridMultilevel"/>
    <w:tmpl w:val="FF8C5740"/>
    <w:lvl w:ilvl="0" w:tplc="CD0E449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  <w:b w:val="0"/>
        <w:bCs w:val="0"/>
        <w:sz w:val="21"/>
        <w:szCs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81365D9"/>
    <w:multiLevelType w:val="hybridMultilevel"/>
    <w:tmpl w:val="2A6A6756"/>
    <w:lvl w:ilvl="0" w:tplc="0D026F94">
      <w:start w:val="1"/>
      <w:numFmt w:val="bullet"/>
      <w:lvlText w:val="-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DD5D07"/>
    <w:multiLevelType w:val="multilevel"/>
    <w:tmpl w:val="3E66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20EDA"/>
    <w:multiLevelType w:val="hybridMultilevel"/>
    <w:tmpl w:val="2104E388"/>
    <w:lvl w:ilvl="0" w:tplc="13561E2E">
      <w:start w:val="1"/>
      <w:numFmt w:val="bullet"/>
      <w:lvlText w:val=""/>
      <w:lvlJc w:val="left"/>
      <w:pPr>
        <w:ind w:left="0" w:firstLine="360"/>
      </w:pPr>
      <w:rPr>
        <w:rFonts w:ascii="Wingdings" w:hAnsi="Wingdings" w:hint="default"/>
        <w:sz w:val="21"/>
        <w:szCs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D456E43"/>
    <w:multiLevelType w:val="hybridMultilevel"/>
    <w:tmpl w:val="A2983F56"/>
    <w:lvl w:ilvl="0" w:tplc="0D026F94">
      <w:start w:val="1"/>
      <w:numFmt w:val="bullet"/>
      <w:lvlText w:val="-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8557FE"/>
    <w:multiLevelType w:val="multilevel"/>
    <w:tmpl w:val="FBD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D04BB"/>
    <w:multiLevelType w:val="multilevel"/>
    <w:tmpl w:val="4EE2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20F7F"/>
    <w:multiLevelType w:val="hybridMultilevel"/>
    <w:tmpl w:val="72D843D2"/>
    <w:lvl w:ilvl="0" w:tplc="22A0DF32">
      <w:start w:val="1"/>
      <w:numFmt w:val="bullet"/>
      <w:lvlText w:val="■"/>
      <w:lvlJc w:val="left"/>
      <w:pPr>
        <w:ind w:left="440" w:hanging="440"/>
      </w:pPr>
      <w:rPr>
        <w:rFonts w:ascii="Book Antiqua" w:hAnsi="Book Antiqua" w:hint="default"/>
        <w:color w:val="595959" w:themeColor="text1" w:themeTint="A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47D4A7C"/>
    <w:multiLevelType w:val="multilevel"/>
    <w:tmpl w:val="6E62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73353"/>
    <w:multiLevelType w:val="hybridMultilevel"/>
    <w:tmpl w:val="974A68A4"/>
    <w:lvl w:ilvl="0" w:tplc="07CA47BE">
      <w:numFmt w:val="bullet"/>
      <w:lvlText w:val=""/>
      <w:lvlJc w:val="left"/>
      <w:pPr>
        <w:ind w:left="429" w:hanging="429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AB42EA9"/>
    <w:multiLevelType w:val="hybridMultilevel"/>
    <w:tmpl w:val="CEBA74B8"/>
    <w:lvl w:ilvl="0" w:tplc="93C0B744">
      <w:start w:val="1"/>
      <w:numFmt w:val="bullet"/>
      <w:lvlText w:val="□"/>
      <w:lvlJc w:val="left"/>
      <w:pPr>
        <w:ind w:left="440" w:hanging="440"/>
      </w:pPr>
      <w:rPr>
        <w:rFonts w:ascii="Book Antiqua" w:eastAsia="Dotum" w:hAnsi="Book Antiqua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7017395">
    <w:abstractNumId w:val="2"/>
  </w:num>
  <w:num w:numId="2" w16cid:durableId="568229198">
    <w:abstractNumId w:val="6"/>
  </w:num>
  <w:num w:numId="3" w16cid:durableId="1716587462">
    <w:abstractNumId w:val="4"/>
  </w:num>
  <w:num w:numId="4" w16cid:durableId="2095202111">
    <w:abstractNumId w:val="9"/>
  </w:num>
  <w:num w:numId="5" w16cid:durableId="1320034998">
    <w:abstractNumId w:val="1"/>
  </w:num>
  <w:num w:numId="6" w16cid:durableId="1175222774">
    <w:abstractNumId w:val="3"/>
  </w:num>
  <w:num w:numId="7" w16cid:durableId="53702478">
    <w:abstractNumId w:val="8"/>
  </w:num>
  <w:num w:numId="8" w16cid:durableId="345450666">
    <w:abstractNumId w:val="0"/>
  </w:num>
  <w:num w:numId="9" w16cid:durableId="2012560663">
    <w:abstractNumId w:val="12"/>
  </w:num>
  <w:num w:numId="10" w16cid:durableId="362170842">
    <w:abstractNumId w:val="15"/>
  </w:num>
  <w:num w:numId="11" w16cid:durableId="1881165602">
    <w:abstractNumId w:val="14"/>
  </w:num>
  <w:num w:numId="12" w16cid:durableId="753287190">
    <w:abstractNumId w:val="11"/>
  </w:num>
  <w:num w:numId="13" w16cid:durableId="717314669">
    <w:abstractNumId w:val="10"/>
  </w:num>
  <w:num w:numId="14" w16cid:durableId="1354917827">
    <w:abstractNumId w:val="7"/>
  </w:num>
  <w:num w:numId="15" w16cid:durableId="976033167">
    <w:abstractNumId w:val="13"/>
  </w:num>
  <w:num w:numId="16" w16cid:durableId="3498418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uh">
    <w15:presenceInfo w15:providerId="None" w15:userId="Yu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77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84"/>
    <w:rsid w:val="00000120"/>
    <w:rsid w:val="00006825"/>
    <w:rsid w:val="00067AFF"/>
    <w:rsid w:val="000846C0"/>
    <w:rsid w:val="00094174"/>
    <w:rsid w:val="000C209F"/>
    <w:rsid w:val="000F4E72"/>
    <w:rsid w:val="001175D3"/>
    <w:rsid w:val="001203F3"/>
    <w:rsid w:val="00121522"/>
    <w:rsid w:val="00163154"/>
    <w:rsid w:val="0016364B"/>
    <w:rsid w:val="00183B79"/>
    <w:rsid w:val="001A2805"/>
    <w:rsid w:val="001C1FCF"/>
    <w:rsid w:val="001C6460"/>
    <w:rsid w:val="001C741D"/>
    <w:rsid w:val="001C7B77"/>
    <w:rsid w:val="001D460F"/>
    <w:rsid w:val="00223612"/>
    <w:rsid w:val="0023374C"/>
    <w:rsid w:val="0024323B"/>
    <w:rsid w:val="00261F52"/>
    <w:rsid w:val="002A5DE6"/>
    <w:rsid w:val="002C3A6A"/>
    <w:rsid w:val="002E32B9"/>
    <w:rsid w:val="003033D1"/>
    <w:rsid w:val="003157BA"/>
    <w:rsid w:val="00316E72"/>
    <w:rsid w:val="0033442B"/>
    <w:rsid w:val="0033546D"/>
    <w:rsid w:val="00371FCB"/>
    <w:rsid w:val="003A303D"/>
    <w:rsid w:val="003C6C1A"/>
    <w:rsid w:val="003C7B67"/>
    <w:rsid w:val="003D27F0"/>
    <w:rsid w:val="00466071"/>
    <w:rsid w:val="004E57F5"/>
    <w:rsid w:val="00506822"/>
    <w:rsid w:val="005243C0"/>
    <w:rsid w:val="00534EA6"/>
    <w:rsid w:val="00561699"/>
    <w:rsid w:val="005753C0"/>
    <w:rsid w:val="005903FB"/>
    <w:rsid w:val="0059305A"/>
    <w:rsid w:val="005C0C37"/>
    <w:rsid w:val="005C3C83"/>
    <w:rsid w:val="005F11CB"/>
    <w:rsid w:val="006100D0"/>
    <w:rsid w:val="00616EE0"/>
    <w:rsid w:val="00635011"/>
    <w:rsid w:val="006C557E"/>
    <w:rsid w:val="00710CD1"/>
    <w:rsid w:val="00717A7E"/>
    <w:rsid w:val="00757292"/>
    <w:rsid w:val="00766974"/>
    <w:rsid w:val="00793378"/>
    <w:rsid w:val="007A559F"/>
    <w:rsid w:val="00826C9F"/>
    <w:rsid w:val="00894985"/>
    <w:rsid w:val="008A3ADB"/>
    <w:rsid w:val="00913663"/>
    <w:rsid w:val="0094656E"/>
    <w:rsid w:val="0095008B"/>
    <w:rsid w:val="009C4782"/>
    <w:rsid w:val="009E591C"/>
    <w:rsid w:val="009E77E6"/>
    <w:rsid w:val="009F164E"/>
    <w:rsid w:val="00A44C40"/>
    <w:rsid w:val="00A45C42"/>
    <w:rsid w:val="00A53FB4"/>
    <w:rsid w:val="00A54979"/>
    <w:rsid w:val="00A64141"/>
    <w:rsid w:val="00A821FB"/>
    <w:rsid w:val="00AB06F4"/>
    <w:rsid w:val="00AF5598"/>
    <w:rsid w:val="00B1021E"/>
    <w:rsid w:val="00B23224"/>
    <w:rsid w:val="00B27047"/>
    <w:rsid w:val="00B4226E"/>
    <w:rsid w:val="00B6156C"/>
    <w:rsid w:val="00B8056B"/>
    <w:rsid w:val="00BA7A15"/>
    <w:rsid w:val="00BD6EF6"/>
    <w:rsid w:val="00BE4B45"/>
    <w:rsid w:val="00BF3935"/>
    <w:rsid w:val="00BF3BAD"/>
    <w:rsid w:val="00BF4242"/>
    <w:rsid w:val="00C01C6E"/>
    <w:rsid w:val="00C24C88"/>
    <w:rsid w:val="00C611F1"/>
    <w:rsid w:val="00CA52B5"/>
    <w:rsid w:val="00CC7370"/>
    <w:rsid w:val="00CD0432"/>
    <w:rsid w:val="00CD5900"/>
    <w:rsid w:val="00CE0C86"/>
    <w:rsid w:val="00CE5B5E"/>
    <w:rsid w:val="00D316AD"/>
    <w:rsid w:val="00D8044F"/>
    <w:rsid w:val="00D973DD"/>
    <w:rsid w:val="00DA596F"/>
    <w:rsid w:val="00DC2EAA"/>
    <w:rsid w:val="00DC47BE"/>
    <w:rsid w:val="00DF3033"/>
    <w:rsid w:val="00E27512"/>
    <w:rsid w:val="00E53B58"/>
    <w:rsid w:val="00EA2436"/>
    <w:rsid w:val="00EF400C"/>
    <w:rsid w:val="00F1692F"/>
    <w:rsid w:val="00F20DE0"/>
    <w:rsid w:val="00F70DB9"/>
    <w:rsid w:val="00F7665A"/>
    <w:rsid w:val="00FB3B84"/>
    <w:rsid w:val="00FB5A66"/>
    <w:rsid w:val="00FD1B79"/>
    <w:rsid w:val="00FD3CE6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70A47"/>
  <w15:docId w15:val="{EEC514F2-A84E-4AB6-A8E4-8128E158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autoRedefine/>
    <w:uiPriority w:val="59"/>
    <w:qFormat/>
    <w:rsid w:val="00FB3B84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FB3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B3B8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3B84"/>
    <w:rPr>
      <w:sz w:val="18"/>
      <w:szCs w:val="18"/>
    </w:rPr>
  </w:style>
  <w:style w:type="paragraph" w:styleId="a6">
    <w:name w:val="List Paragraph"/>
    <w:basedOn w:val="a"/>
    <w:uiPriority w:val="34"/>
    <w:qFormat/>
    <w:rsid w:val="00FB3B8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B3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B3B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B3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B3B84"/>
    <w:rPr>
      <w:sz w:val="18"/>
      <w:szCs w:val="18"/>
    </w:rPr>
  </w:style>
  <w:style w:type="table" w:customStyle="1" w:styleId="2">
    <w:name w:val="网格型2"/>
    <w:basedOn w:val="a1"/>
    <w:next w:val="a3"/>
    <w:uiPriority w:val="59"/>
    <w:rsid w:val="00FB3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1"/>
    <w:basedOn w:val="a1"/>
    <w:next w:val="a3"/>
    <w:uiPriority w:val="59"/>
    <w:rsid w:val="00FB3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1"/>
    <w:next w:val="a3"/>
    <w:uiPriority w:val="59"/>
    <w:rsid w:val="00FB3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B3B84"/>
    <w:pPr>
      <w:jc w:val="left"/>
    </w:pPr>
    <w:rPr>
      <w:rFonts w:eastAsia="宋体"/>
      <w:kern w:val="0"/>
      <w:sz w:val="22"/>
      <w:lang w:eastAsia="en-US"/>
    </w:rPr>
  </w:style>
  <w:style w:type="paragraph" w:styleId="ab">
    <w:name w:val="Revision"/>
    <w:hidden/>
    <w:uiPriority w:val="99"/>
    <w:semiHidden/>
    <w:rsid w:val="0061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1260C-8A10-483E-A609-2BE62EF8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1367</Words>
  <Characters>7793</Characters>
  <Application>Microsoft Office Word</Application>
  <DocSecurity>0</DocSecurity>
  <Lines>64</Lines>
  <Paragraphs>18</Paragraphs>
  <ScaleCrop>false</ScaleCrop>
  <Company>MS</Company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Yuh</cp:lastModifiedBy>
  <cp:revision>11</cp:revision>
  <cp:lastPrinted>2024-10-08T02:42:00Z</cp:lastPrinted>
  <dcterms:created xsi:type="dcterms:W3CDTF">2024-09-27T05:55:00Z</dcterms:created>
  <dcterms:modified xsi:type="dcterms:W3CDTF">2024-11-01T02:43:00Z</dcterms:modified>
</cp:coreProperties>
</file>